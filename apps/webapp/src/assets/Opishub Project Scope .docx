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B810" w14:textId="264F15A6" w:rsidR="00D555AF" w:rsidRPr="00F44E19" w:rsidRDefault="00ED64BB" w:rsidP="001C2663">
      <w:pPr>
        <w:spacing w:line="360" w:lineRule="auto"/>
      </w:pPr>
      <w:bookmarkStart w:id="0" w:name="_Toc377837980"/>
      <w:bookmarkStart w:id="1" w:name="_Toc301882876"/>
      <w:r>
        <w:rPr>
          <w:noProof/>
        </w:rPr>
        <w:drawing>
          <wp:anchor distT="0" distB="0" distL="114300" distR="114300" simplePos="0" relativeHeight="251659265" behindDoc="1" locked="0" layoutInCell="1" allowOverlap="1" wp14:anchorId="6B4947B9" wp14:editId="42FE3C93">
            <wp:simplePos x="0" y="0"/>
            <wp:positionH relativeFrom="margin">
              <wp:align>left</wp:align>
            </wp:positionH>
            <wp:positionV relativeFrom="paragraph">
              <wp:posOffset>5257800</wp:posOffset>
            </wp:positionV>
            <wp:extent cx="6381750" cy="2457450"/>
            <wp:effectExtent l="0" t="0" r="0" b="0"/>
            <wp:wrapTight wrapText="bothSides">
              <wp:wrapPolygon edited="0">
                <wp:start x="0" y="0"/>
                <wp:lineTo x="0" y="21433"/>
                <wp:lineTo x="21536" y="21433"/>
                <wp:lineTo x="21536" y="0"/>
                <wp:lineTo x="0" y="0"/>
              </wp:wrapPolygon>
            </wp:wrapTight>
            <wp:docPr id="4" name="Picture 4"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low confidence"/>
                    <pic:cNvPicPr/>
                  </pic:nvPicPr>
                  <pic:blipFill rotWithShape="1">
                    <a:blip r:embed="rId12" cstate="print">
                      <a:extLst>
                        <a:ext uri="{28A0092B-C50C-407E-A947-70E740481C1C}">
                          <a14:useLocalDpi xmlns:a14="http://schemas.microsoft.com/office/drawing/2010/main" val="0"/>
                        </a:ext>
                      </a:extLst>
                    </a:blip>
                    <a:srcRect b="20615"/>
                    <a:stretch/>
                  </pic:blipFill>
                  <pic:spPr bwMode="auto">
                    <a:xfrm>
                      <a:off x="0" y="0"/>
                      <a:ext cx="6381750" cy="2457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d="2" w:author="Jordan Park" w:date="2020-03-18T14:45:00Z">
        <w:r w:rsidDel="001C2663">
          <w:rPr>
            <w:noProof/>
            <w:lang w:eastAsia="en-GB"/>
          </w:rPr>
          <mc:AlternateContent>
            <mc:Choice Requires="wps">
              <w:drawing>
                <wp:anchor distT="0" distB="0" distL="114300" distR="114300" simplePos="0" relativeHeight="251658241" behindDoc="0" locked="0" layoutInCell="1" allowOverlap="1" wp14:anchorId="6D83B9E2" wp14:editId="2A40AE01">
                  <wp:simplePos x="0" y="0"/>
                  <wp:positionH relativeFrom="margin">
                    <wp:align>left</wp:align>
                  </wp:positionH>
                  <wp:positionV relativeFrom="paragraph">
                    <wp:posOffset>991870</wp:posOffset>
                  </wp:positionV>
                  <wp:extent cx="5514975" cy="382905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829050"/>
                          </a:xfrm>
                          <a:prstGeom prst="rect">
                            <a:avLst/>
                          </a:prstGeom>
                          <a:solidFill>
                            <a:srgbClr val="FFFFFF"/>
                          </a:solidFill>
                          <a:ln w="9525">
                            <a:noFill/>
                            <a:miter lim="800000"/>
                            <a:headEnd/>
                            <a:tailEnd/>
                          </a:ln>
                        </wps:spPr>
                        <wps:txbx>
                          <w:txbxContent>
                            <w:p w14:paraId="7F586BBB" w14:textId="211F242D" w:rsidR="00F44E19" w:rsidRDefault="00ED64BB" w:rsidP="00A539B8">
                              <w:pPr>
                                <w:pStyle w:val="Title"/>
                              </w:pPr>
                              <w:r>
                                <w:t xml:space="preserve">Opishub Project Scope </w:t>
                              </w:r>
                            </w:p>
                            <w:p w14:paraId="23600E15" w14:textId="37091279" w:rsidR="00BE0927" w:rsidRDefault="00BE0927" w:rsidP="00BE0927"/>
                            <w:p w14:paraId="72167370" w14:textId="62577477" w:rsidR="00BE0927" w:rsidRDefault="00BE0927" w:rsidP="00BE0927"/>
                            <w:p w14:paraId="524577C7" w14:textId="77777777" w:rsidR="00ED64BB" w:rsidRPr="00ED64BB" w:rsidRDefault="00BE0927" w:rsidP="00ED64BB">
                              <w:r>
                                <w:t xml:space="preserve">Please note that this </w:t>
                              </w:r>
                              <w:r w:rsidR="00ED64BB">
                                <w:t>scope</w:t>
                              </w:r>
                              <w:r>
                                <w:t xml:space="preserve"> was compiled in </w:t>
                              </w:r>
                              <w:proofErr w:type="spellStart"/>
                              <w:r>
                                <w:t>then</w:t>
                              </w:r>
                              <w:proofErr w:type="spellEnd"/>
                              <w:r>
                                <w:t xml:space="preserve"> earl</w:t>
                              </w:r>
                              <w:r w:rsidR="00ED64BB">
                                <w:t>y</w:t>
                              </w:r>
                              <w:r>
                                <w:t xml:space="preserve"> stages of the </w:t>
                              </w:r>
                              <w:r w:rsidR="00ED64BB">
                                <w:t xml:space="preserve">project </w:t>
                              </w:r>
                              <w:r>
                                <w:t xml:space="preserve">and </w:t>
                              </w:r>
                              <w:r w:rsidR="00ED64BB">
                                <w:t>its</w:t>
                              </w:r>
                              <w:r>
                                <w:t xml:space="preserve"> design</w:t>
                              </w:r>
                              <w:r w:rsidR="00ED64BB">
                                <w:t xml:space="preserve">. </w:t>
                              </w:r>
                              <w:r w:rsidR="00ED64BB" w:rsidRPr="00ED64BB">
                                <w:t xml:space="preserve">This document will outline the full scope of the Opishub Project. We will outline the core components of the project, their functionality and what will be needed to get to the “Proof of concept” stage and then subsequently a market-ready product. </w:t>
                              </w:r>
                            </w:p>
                            <w:p w14:paraId="501BDEE8" w14:textId="4E10F418" w:rsidR="00BE0927" w:rsidRDefault="00BE0927" w:rsidP="00BE0927"/>
                            <w:p w14:paraId="2A64EABC" w14:textId="1D1CD1DF" w:rsidR="00BE0927" w:rsidRPr="00BE0927" w:rsidRDefault="00C36325" w:rsidP="00BE0927">
                              <w:r>
                                <w:t>This is a working document and as such will be continuously updated as the scope of the project changes</w:t>
                              </w:r>
                              <w:r w:rsidR="0047661E">
                                <w:t xml:space="preserve"> and updates</w:t>
                              </w:r>
                              <w:r>
                                <w:t xml:space="preserve">. </w:t>
                              </w:r>
                            </w:p>
                            <w:p w14:paraId="6D83BA5E" w14:textId="442E7782" w:rsidR="00501E5A" w:rsidRDefault="00501E5A" w:rsidP="00A539B8"/>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D83B9E2" id="_x0000_t202" coordsize="21600,21600" o:spt="202" path="m,l,21600r21600,l21600,xe">
                  <v:stroke joinstyle="miter"/>
                  <v:path gradientshapeok="t" o:connecttype="rect"/>
                </v:shapetype>
                <v:shape id="Text Box 2" o:spid="_x0000_s1026" type="#_x0000_t202" style="position:absolute;margin-left:0;margin-top:78.1pt;width:434.25pt;height:301.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" stroked="f">
                  <v:textbox>
                    <w:txbxContent>
                      <w:p w14:paraId="7F586BBB" w14:textId="211F242D" w:rsidR="00F44E19" w:rsidRDefault="00ED64BB" w:rsidP="00A539B8">
                        <w:pPr>
                          <w:pStyle w:val="Title"/>
                        </w:pPr>
                        <w:r>
                          <w:t xml:space="preserve">Opishub Project Scope </w:t>
                        </w:r>
                      </w:p>
                      <w:p w14:paraId="23600E15" w14:textId="37091279" w:rsidR="00BE0927" w:rsidRDefault="00BE0927" w:rsidP="00BE0927"/>
                      <w:p w14:paraId="72167370" w14:textId="62577477" w:rsidR="00BE0927" w:rsidRDefault="00BE0927" w:rsidP="00BE0927"/>
                      <w:p w14:paraId="524577C7" w14:textId="77777777" w:rsidR="00ED64BB" w:rsidRPr="00ED64BB" w:rsidRDefault="00BE0927" w:rsidP="00ED64BB">
                        <w:r>
                          <w:t xml:space="preserve">Please note that this </w:t>
                        </w:r>
                        <w:r w:rsidR="00ED64BB">
                          <w:t>scope</w:t>
                        </w:r>
                        <w:r>
                          <w:t xml:space="preserve"> was compiled in </w:t>
                        </w:r>
                        <w:proofErr w:type="spellStart"/>
                        <w:r>
                          <w:t>then</w:t>
                        </w:r>
                        <w:proofErr w:type="spellEnd"/>
                        <w:r>
                          <w:t xml:space="preserve"> earl</w:t>
                        </w:r>
                        <w:r w:rsidR="00ED64BB">
                          <w:t>y</w:t>
                        </w:r>
                        <w:r>
                          <w:t xml:space="preserve"> stages of the </w:t>
                        </w:r>
                        <w:r w:rsidR="00ED64BB">
                          <w:t xml:space="preserve">project </w:t>
                        </w:r>
                        <w:r>
                          <w:t xml:space="preserve">and </w:t>
                        </w:r>
                        <w:r w:rsidR="00ED64BB">
                          <w:t>its</w:t>
                        </w:r>
                        <w:r>
                          <w:t xml:space="preserve"> design</w:t>
                        </w:r>
                        <w:r w:rsidR="00ED64BB">
                          <w:t xml:space="preserve">. </w:t>
                        </w:r>
                        <w:r w:rsidR="00ED64BB" w:rsidRPr="00ED64BB">
                          <w:t xml:space="preserve">This document will outline the full scope of the Opishub Project. We will outline the core components of the project, their functionality and what will be needed to get to the “Proof of concept” stage and then subsequently a market-ready product. </w:t>
                        </w:r>
                      </w:p>
                      <w:p w14:paraId="501BDEE8" w14:textId="4E10F418" w:rsidR="00BE0927" w:rsidRDefault="00BE0927" w:rsidP="00BE0927"/>
                      <w:p w14:paraId="2A64EABC" w14:textId="1D1CD1DF" w:rsidR="00BE0927" w:rsidRPr="00BE0927" w:rsidRDefault="00C36325" w:rsidP="00BE0927">
                        <w:r>
                          <w:t>This is a working document and as such will be continuously updated as the scope of the project changes</w:t>
                        </w:r>
                        <w:r w:rsidR="0047661E">
                          <w:t xml:space="preserve"> and updates</w:t>
                        </w:r>
                        <w:r>
                          <w:t xml:space="preserve">. </w:t>
                        </w:r>
                      </w:p>
                      <w:p w14:paraId="6D83BA5E" w14:textId="442E7782" w:rsidR="00501E5A" w:rsidRDefault="00501E5A" w:rsidP="00A539B8"/>
                    </w:txbxContent>
                  </v:textbox>
                  <w10:wrap anchorx="margin"/>
                </v:shape>
              </w:pict>
            </mc:Fallback>
          </mc:AlternateContent>
        </w:r>
        <w:r w:rsidR="00D555AF" w:rsidDel="001C2663">
          <w:br w:type="page"/>
        </w:r>
      </w:del>
    </w:p>
    <w:bookmarkStart w:id="3" w:name="_Toc74819802" w:displacedByCustomXml="next"/>
    <w:sdt>
      <w:sdtPr>
        <w:rPr>
          <w:rFonts w:eastAsiaTheme="minorHAnsi"/>
          <w:color w:val="auto"/>
          <w:sz w:val="22"/>
          <w:szCs w:val="22"/>
        </w:rPr>
        <w:id w:val="-1954851649"/>
        <w:docPartObj>
          <w:docPartGallery w:val="Table of Contents"/>
          <w:docPartUnique/>
        </w:docPartObj>
      </w:sdtPr>
      <w:sdtEndPr>
        <w:rPr>
          <w:b/>
          <w:bCs/>
          <w:noProof/>
        </w:rPr>
      </w:sdtEndPr>
      <w:sdtContent>
        <w:p w14:paraId="5B147CD7" w14:textId="6CB06275" w:rsidR="001416A4" w:rsidRDefault="001416A4">
          <w:pPr>
            <w:pStyle w:val="TOCHeading"/>
          </w:pPr>
          <w:r>
            <w:t>Table of Contents</w:t>
          </w:r>
          <w:bookmarkEnd w:id="3"/>
        </w:p>
        <w:p w14:paraId="06F51D03" w14:textId="33B1BA86" w:rsidR="00C36325" w:rsidRDefault="001416A4">
          <w:pPr>
            <w:pStyle w:val="TOC1"/>
            <w:tabs>
              <w:tab w:val="right" w:leader="dot" w:pos="9742"/>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74819802" w:history="1">
            <w:r w:rsidR="00C36325" w:rsidRPr="00FB6B02">
              <w:rPr>
                <w:rStyle w:val="Hyperlink"/>
                <w:noProof/>
              </w:rPr>
              <w:t>Table of Contents</w:t>
            </w:r>
            <w:r w:rsidR="00C36325">
              <w:rPr>
                <w:noProof/>
                <w:webHidden/>
              </w:rPr>
              <w:tab/>
            </w:r>
            <w:r w:rsidR="00C36325">
              <w:rPr>
                <w:noProof/>
                <w:webHidden/>
              </w:rPr>
              <w:fldChar w:fldCharType="begin"/>
            </w:r>
            <w:r w:rsidR="00C36325">
              <w:rPr>
                <w:noProof/>
                <w:webHidden/>
              </w:rPr>
              <w:instrText xml:space="preserve"> PAGEREF _Toc74819802 \h </w:instrText>
            </w:r>
            <w:r w:rsidR="00C36325">
              <w:rPr>
                <w:noProof/>
                <w:webHidden/>
              </w:rPr>
            </w:r>
            <w:r w:rsidR="00C36325">
              <w:rPr>
                <w:noProof/>
                <w:webHidden/>
              </w:rPr>
              <w:fldChar w:fldCharType="separate"/>
            </w:r>
            <w:r w:rsidR="00C36325">
              <w:rPr>
                <w:noProof/>
                <w:webHidden/>
              </w:rPr>
              <w:t>1</w:t>
            </w:r>
            <w:r w:rsidR="00C36325">
              <w:rPr>
                <w:noProof/>
                <w:webHidden/>
              </w:rPr>
              <w:fldChar w:fldCharType="end"/>
            </w:r>
          </w:hyperlink>
        </w:p>
        <w:p w14:paraId="0466A72D" w14:textId="0FD1B4D3" w:rsidR="00C36325" w:rsidRDefault="00C36325">
          <w:pPr>
            <w:pStyle w:val="TOC1"/>
            <w:tabs>
              <w:tab w:val="right" w:leader="dot" w:pos="9742"/>
            </w:tabs>
            <w:rPr>
              <w:rFonts w:asciiTheme="minorHAnsi" w:eastAsiaTheme="minorEastAsia" w:hAnsiTheme="minorHAnsi" w:cstheme="minorBidi"/>
              <w:noProof/>
              <w:lang w:eastAsia="en-GB"/>
            </w:rPr>
          </w:pPr>
          <w:hyperlink w:anchor="_Toc74819803" w:history="1">
            <w:r w:rsidRPr="00FB6B02">
              <w:rPr>
                <w:rStyle w:val="Hyperlink"/>
                <w:noProof/>
              </w:rPr>
              <w:t>Introduction</w:t>
            </w:r>
            <w:r>
              <w:rPr>
                <w:noProof/>
                <w:webHidden/>
              </w:rPr>
              <w:tab/>
            </w:r>
            <w:r>
              <w:rPr>
                <w:noProof/>
                <w:webHidden/>
              </w:rPr>
              <w:fldChar w:fldCharType="begin"/>
            </w:r>
            <w:r>
              <w:rPr>
                <w:noProof/>
                <w:webHidden/>
              </w:rPr>
              <w:instrText xml:space="preserve"> PAGEREF _Toc74819803 \h </w:instrText>
            </w:r>
            <w:r>
              <w:rPr>
                <w:noProof/>
                <w:webHidden/>
              </w:rPr>
            </w:r>
            <w:r>
              <w:rPr>
                <w:noProof/>
                <w:webHidden/>
              </w:rPr>
              <w:fldChar w:fldCharType="separate"/>
            </w:r>
            <w:r>
              <w:rPr>
                <w:noProof/>
                <w:webHidden/>
              </w:rPr>
              <w:t>2</w:t>
            </w:r>
            <w:r>
              <w:rPr>
                <w:noProof/>
                <w:webHidden/>
              </w:rPr>
              <w:fldChar w:fldCharType="end"/>
            </w:r>
          </w:hyperlink>
        </w:p>
        <w:p w14:paraId="71282DD4" w14:textId="66CB2954" w:rsidR="00C36325" w:rsidRDefault="00C36325">
          <w:pPr>
            <w:pStyle w:val="TOC1"/>
            <w:tabs>
              <w:tab w:val="right" w:leader="dot" w:pos="9742"/>
            </w:tabs>
            <w:rPr>
              <w:rFonts w:asciiTheme="minorHAnsi" w:eastAsiaTheme="minorEastAsia" w:hAnsiTheme="minorHAnsi" w:cstheme="minorBidi"/>
              <w:noProof/>
              <w:lang w:eastAsia="en-GB"/>
            </w:rPr>
          </w:pPr>
          <w:hyperlink w:anchor="_Toc74819804" w:history="1">
            <w:r w:rsidRPr="00FB6B02">
              <w:rPr>
                <w:rStyle w:val="Hyperlink"/>
                <w:noProof/>
              </w:rPr>
              <w:t>Project Stages:</w:t>
            </w:r>
            <w:r>
              <w:rPr>
                <w:noProof/>
                <w:webHidden/>
              </w:rPr>
              <w:tab/>
            </w:r>
            <w:r>
              <w:rPr>
                <w:noProof/>
                <w:webHidden/>
              </w:rPr>
              <w:fldChar w:fldCharType="begin"/>
            </w:r>
            <w:r>
              <w:rPr>
                <w:noProof/>
                <w:webHidden/>
              </w:rPr>
              <w:instrText xml:space="preserve"> PAGEREF _Toc74819804 \h </w:instrText>
            </w:r>
            <w:r>
              <w:rPr>
                <w:noProof/>
                <w:webHidden/>
              </w:rPr>
            </w:r>
            <w:r>
              <w:rPr>
                <w:noProof/>
                <w:webHidden/>
              </w:rPr>
              <w:fldChar w:fldCharType="separate"/>
            </w:r>
            <w:r>
              <w:rPr>
                <w:noProof/>
                <w:webHidden/>
              </w:rPr>
              <w:t>2</w:t>
            </w:r>
            <w:r>
              <w:rPr>
                <w:noProof/>
                <w:webHidden/>
              </w:rPr>
              <w:fldChar w:fldCharType="end"/>
            </w:r>
          </w:hyperlink>
        </w:p>
        <w:p w14:paraId="2D731EF8" w14:textId="7362881B" w:rsidR="00C36325" w:rsidRDefault="00C36325">
          <w:pPr>
            <w:pStyle w:val="TOC1"/>
            <w:tabs>
              <w:tab w:val="right" w:leader="dot" w:pos="9742"/>
            </w:tabs>
            <w:rPr>
              <w:rFonts w:asciiTheme="minorHAnsi" w:eastAsiaTheme="minorEastAsia" w:hAnsiTheme="minorHAnsi" w:cstheme="minorBidi"/>
              <w:noProof/>
              <w:lang w:eastAsia="en-GB"/>
            </w:rPr>
          </w:pPr>
          <w:hyperlink w:anchor="_Toc74819805" w:history="1">
            <w:r w:rsidRPr="00FB6B02">
              <w:rPr>
                <w:rStyle w:val="Hyperlink"/>
                <w:noProof/>
              </w:rPr>
              <w:t>Core Components:</w:t>
            </w:r>
            <w:r>
              <w:rPr>
                <w:noProof/>
                <w:webHidden/>
              </w:rPr>
              <w:tab/>
            </w:r>
            <w:r>
              <w:rPr>
                <w:noProof/>
                <w:webHidden/>
              </w:rPr>
              <w:fldChar w:fldCharType="begin"/>
            </w:r>
            <w:r>
              <w:rPr>
                <w:noProof/>
                <w:webHidden/>
              </w:rPr>
              <w:instrText xml:space="preserve"> PAGEREF _Toc74819805 \h </w:instrText>
            </w:r>
            <w:r>
              <w:rPr>
                <w:noProof/>
                <w:webHidden/>
              </w:rPr>
            </w:r>
            <w:r>
              <w:rPr>
                <w:noProof/>
                <w:webHidden/>
              </w:rPr>
              <w:fldChar w:fldCharType="separate"/>
            </w:r>
            <w:r>
              <w:rPr>
                <w:noProof/>
                <w:webHidden/>
              </w:rPr>
              <w:t>2</w:t>
            </w:r>
            <w:r>
              <w:rPr>
                <w:noProof/>
                <w:webHidden/>
              </w:rPr>
              <w:fldChar w:fldCharType="end"/>
            </w:r>
          </w:hyperlink>
        </w:p>
        <w:p w14:paraId="3477DACC" w14:textId="22951664" w:rsidR="00C36325" w:rsidRDefault="00C36325">
          <w:pPr>
            <w:pStyle w:val="TOC2"/>
            <w:tabs>
              <w:tab w:val="right" w:leader="dot" w:pos="9742"/>
            </w:tabs>
            <w:rPr>
              <w:rFonts w:asciiTheme="minorHAnsi" w:eastAsiaTheme="minorEastAsia" w:hAnsiTheme="minorHAnsi" w:cstheme="minorBidi"/>
              <w:noProof/>
              <w:lang w:eastAsia="en-GB"/>
            </w:rPr>
          </w:pPr>
          <w:hyperlink w:anchor="_Toc74819806" w:history="1">
            <w:r w:rsidRPr="00FB6B02">
              <w:rPr>
                <w:rStyle w:val="Hyperlink"/>
                <w:noProof/>
              </w:rPr>
              <w:t>BOINC:</w:t>
            </w:r>
            <w:r>
              <w:rPr>
                <w:noProof/>
                <w:webHidden/>
              </w:rPr>
              <w:tab/>
            </w:r>
            <w:r>
              <w:rPr>
                <w:noProof/>
                <w:webHidden/>
              </w:rPr>
              <w:fldChar w:fldCharType="begin"/>
            </w:r>
            <w:r>
              <w:rPr>
                <w:noProof/>
                <w:webHidden/>
              </w:rPr>
              <w:instrText xml:space="preserve"> PAGEREF _Toc74819806 \h </w:instrText>
            </w:r>
            <w:r>
              <w:rPr>
                <w:noProof/>
                <w:webHidden/>
              </w:rPr>
            </w:r>
            <w:r>
              <w:rPr>
                <w:noProof/>
                <w:webHidden/>
              </w:rPr>
              <w:fldChar w:fldCharType="separate"/>
            </w:r>
            <w:r>
              <w:rPr>
                <w:noProof/>
                <w:webHidden/>
              </w:rPr>
              <w:t>2</w:t>
            </w:r>
            <w:r>
              <w:rPr>
                <w:noProof/>
                <w:webHidden/>
              </w:rPr>
              <w:fldChar w:fldCharType="end"/>
            </w:r>
          </w:hyperlink>
        </w:p>
        <w:p w14:paraId="7511A19E" w14:textId="157CEA3F" w:rsidR="00C36325" w:rsidRDefault="00C36325">
          <w:pPr>
            <w:pStyle w:val="TOC2"/>
            <w:tabs>
              <w:tab w:val="right" w:leader="dot" w:pos="9742"/>
            </w:tabs>
            <w:rPr>
              <w:rFonts w:asciiTheme="minorHAnsi" w:eastAsiaTheme="minorEastAsia" w:hAnsiTheme="minorHAnsi" w:cstheme="minorBidi"/>
              <w:noProof/>
              <w:lang w:eastAsia="en-GB"/>
            </w:rPr>
          </w:pPr>
          <w:hyperlink w:anchor="_Toc74819807" w:history="1">
            <w:r w:rsidRPr="00FB6B02">
              <w:rPr>
                <w:rStyle w:val="Hyperlink"/>
                <w:noProof/>
              </w:rPr>
              <w:t>Opishub Web App:</w:t>
            </w:r>
            <w:r>
              <w:rPr>
                <w:noProof/>
                <w:webHidden/>
              </w:rPr>
              <w:tab/>
            </w:r>
            <w:r>
              <w:rPr>
                <w:noProof/>
                <w:webHidden/>
              </w:rPr>
              <w:fldChar w:fldCharType="begin"/>
            </w:r>
            <w:r>
              <w:rPr>
                <w:noProof/>
                <w:webHidden/>
              </w:rPr>
              <w:instrText xml:space="preserve"> PAGEREF _Toc74819807 \h </w:instrText>
            </w:r>
            <w:r>
              <w:rPr>
                <w:noProof/>
                <w:webHidden/>
              </w:rPr>
            </w:r>
            <w:r>
              <w:rPr>
                <w:noProof/>
                <w:webHidden/>
              </w:rPr>
              <w:fldChar w:fldCharType="separate"/>
            </w:r>
            <w:r>
              <w:rPr>
                <w:noProof/>
                <w:webHidden/>
              </w:rPr>
              <w:t>3</w:t>
            </w:r>
            <w:r>
              <w:rPr>
                <w:noProof/>
                <w:webHidden/>
              </w:rPr>
              <w:fldChar w:fldCharType="end"/>
            </w:r>
          </w:hyperlink>
        </w:p>
        <w:p w14:paraId="40721E9D" w14:textId="6C3A0D68" w:rsidR="00C36325" w:rsidRDefault="00C36325">
          <w:pPr>
            <w:pStyle w:val="TOC2"/>
            <w:tabs>
              <w:tab w:val="right" w:leader="dot" w:pos="9742"/>
            </w:tabs>
            <w:rPr>
              <w:rFonts w:asciiTheme="minorHAnsi" w:eastAsiaTheme="minorEastAsia" w:hAnsiTheme="minorHAnsi" w:cstheme="minorBidi"/>
              <w:noProof/>
              <w:lang w:eastAsia="en-GB"/>
            </w:rPr>
          </w:pPr>
          <w:hyperlink w:anchor="_Toc74819808" w:history="1">
            <w:r w:rsidRPr="00FB6B02">
              <w:rPr>
                <w:rStyle w:val="Hyperlink"/>
                <w:noProof/>
              </w:rPr>
              <w:t>Opishub Android Application:</w:t>
            </w:r>
            <w:r>
              <w:rPr>
                <w:noProof/>
                <w:webHidden/>
              </w:rPr>
              <w:tab/>
            </w:r>
            <w:r>
              <w:rPr>
                <w:noProof/>
                <w:webHidden/>
              </w:rPr>
              <w:fldChar w:fldCharType="begin"/>
            </w:r>
            <w:r>
              <w:rPr>
                <w:noProof/>
                <w:webHidden/>
              </w:rPr>
              <w:instrText xml:space="preserve"> PAGEREF _Toc74819808 \h </w:instrText>
            </w:r>
            <w:r>
              <w:rPr>
                <w:noProof/>
                <w:webHidden/>
              </w:rPr>
            </w:r>
            <w:r>
              <w:rPr>
                <w:noProof/>
                <w:webHidden/>
              </w:rPr>
              <w:fldChar w:fldCharType="separate"/>
            </w:r>
            <w:r>
              <w:rPr>
                <w:noProof/>
                <w:webHidden/>
              </w:rPr>
              <w:t>3</w:t>
            </w:r>
            <w:r>
              <w:rPr>
                <w:noProof/>
                <w:webHidden/>
              </w:rPr>
              <w:fldChar w:fldCharType="end"/>
            </w:r>
          </w:hyperlink>
        </w:p>
        <w:p w14:paraId="750D3C62" w14:textId="0DB4D0B6" w:rsidR="00C36325" w:rsidRDefault="00C36325">
          <w:pPr>
            <w:pStyle w:val="TOC2"/>
            <w:tabs>
              <w:tab w:val="right" w:leader="dot" w:pos="9742"/>
            </w:tabs>
            <w:rPr>
              <w:rFonts w:asciiTheme="minorHAnsi" w:eastAsiaTheme="minorEastAsia" w:hAnsiTheme="minorHAnsi" w:cstheme="minorBidi"/>
              <w:noProof/>
              <w:lang w:eastAsia="en-GB"/>
            </w:rPr>
          </w:pPr>
          <w:hyperlink w:anchor="_Toc74819809" w:history="1">
            <w:r w:rsidRPr="00FB6B02">
              <w:rPr>
                <w:rStyle w:val="Hyperlink"/>
                <w:noProof/>
              </w:rPr>
              <w:t>The Blockchain:</w:t>
            </w:r>
            <w:r>
              <w:rPr>
                <w:noProof/>
                <w:webHidden/>
              </w:rPr>
              <w:tab/>
            </w:r>
            <w:r>
              <w:rPr>
                <w:noProof/>
                <w:webHidden/>
              </w:rPr>
              <w:fldChar w:fldCharType="begin"/>
            </w:r>
            <w:r>
              <w:rPr>
                <w:noProof/>
                <w:webHidden/>
              </w:rPr>
              <w:instrText xml:space="preserve"> PAGEREF _Toc74819809 \h </w:instrText>
            </w:r>
            <w:r>
              <w:rPr>
                <w:noProof/>
                <w:webHidden/>
              </w:rPr>
            </w:r>
            <w:r>
              <w:rPr>
                <w:noProof/>
                <w:webHidden/>
              </w:rPr>
              <w:fldChar w:fldCharType="separate"/>
            </w:r>
            <w:r>
              <w:rPr>
                <w:noProof/>
                <w:webHidden/>
              </w:rPr>
              <w:t>4</w:t>
            </w:r>
            <w:r>
              <w:rPr>
                <w:noProof/>
                <w:webHidden/>
              </w:rPr>
              <w:fldChar w:fldCharType="end"/>
            </w:r>
          </w:hyperlink>
        </w:p>
        <w:p w14:paraId="17D26328" w14:textId="1F21D5A7" w:rsidR="00C36325" w:rsidRDefault="00C36325">
          <w:pPr>
            <w:pStyle w:val="TOC1"/>
            <w:tabs>
              <w:tab w:val="right" w:leader="dot" w:pos="9742"/>
            </w:tabs>
            <w:rPr>
              <w:rFonts w:asciiTheme="minorHAnsi" w:eastAsiaTheme="minorEastAsia" w:hAnsiTheme="minorHAnsi" w:cstheme="minorBidi"/>
              <w:noProof/>
              <w:lang w:eastAsia="en-GB"/>
            </w:rPr>
          </w:pPr>
          <w:hyperlink w:anchor="_Toc74819810" w:history="1">
            <w:r w:rsidRPr="00FB6B02">
              <w:rPr>
                <w:rStyle w:val="Hyperlink"/>
                <w:noProof/>
              </w:rPr>
              <w:t>Research Diagram:</w:t>
            </w:r>
            <w:r>
              <w:rPr>
                <w:noProof/>
                <w:webHidden/>
              </w:rPr>
              <w:tab/>
            </w:r>
            <w:r>
              <w:rPr>
                <w:noProof/>
                <w:webHidden/>
              </w:rPr>
              <w:fldChar w:fldCharType="begin"/>
            </w:r>
            <w:r>
              <w:rPr>
                <w:noProof/>
                <w:webHidden/>
              </w:rPr>
              <w:instrText xml:space="preserve"> PAGEREF _Toc74819810 \h </w:instrText>
            </w:r>
            <w:r>
              <w:rPr>
                <w:noProof/>
                <w:webHidden/>
              </w:rPr>
            </w:r>
            <w:r>
              <w:rPr>
                <w:noProof/>
                <w:webHidden/>
              </w:rPr>
              <w:fldChar w:fldCharType="separate"/>
            </w:r>
            <w:r>
              <w:rPr>
                <w:noProof/>
                <w:webHidden/>
              </w:rPr>
              <w:t>4</w:t>
            </w:r>
            <w:r>
              <w:rPr>
                <w:noProof/>
                <w:webHidden/>
              </w:rPr>
              <w:fldChar w:fldCharType="end"/>
            </w:r>
          </w:hyperlink>
        </w:p>
        <w:p w14:paraId="7D32AA34" w14:textId="79844BC6" w:rsidR="00C36325" w:rsidRDefault="00C36325">
          <w:pPr>
            <w:pStyle w:val="TOC1"/>
            <w:tabs>
              <w:tab w:val="right" w:leader="dot" w:pos="9742"/>
            </w:tabs>
            <w:rPr>
              <w:rFonts w:asciiTheme="minorHAnsi" w:eastAsiaTheme="minorEastAsia" w:hAnsiTheme="minorHAnsi" w:cstheme="minorBidi"/>
              <w:noProof/>
              <w:lang w:eastAsia="en-GB"/>
            </w:rPr>
          </w:pPr>
          <w:hyperlink w:anchor="_Toc74819811" w:history="1">
            <w:r w:rsidRPr="00FB6B02">
              <w:rPr>
                <w:rStyle w:val="Hyperlink"/>
                <w:noProof/>
              </w:rPr>
              <w:t>Cloud Computing Diagram:</w:t>
            </w:r>
            <w:r>
              <w:rPr>
                <w:noProof/>
                <w:webHidden/>
              </w:rPr>
              <w:tab/>
            </w:r>
            <w:r>
              <w:rPr>
                <w:noProof/>
                <w:webHidden/>
              </w:rPr>
              <w:fldChar w:fldCharType="begin"/>
            </w:r>
            <w:r>
              <w:rPr>
                <w:noProof/>
                <w:webHidden/>
              </w:rPr>
              <w:instrText xml:space="preserve"> PAGEREF _Toc74819811 \h </w:instrText>
            </w:r>
            <w:r>
              <w:rPr>
                <w:noProof/>
                <w:webHidden/>
              </w:rPr>
            </w:r>
            <w:r>
              <w:rPr>
                <w:noProof/>
                <w:webHidden/>
              </w:rPr>
              <w:fldChar w:fldCharType="separate"/>
            </w:r>
            <w:r>
              <w:rPr>
                <w:noProof/>
                <w:webHidden/>
              </w:rPr>
              <w:t>5</w:t>
            </w:r>
            <w:r>
              <w:rPr>
                <w:noProof/>
                <w:webHidden/>
              </w:rPr>
              <w:fldChar w:fldCharType="end"/>
            </w:r>
          </w:hyperlink>
        </w:p>
        <w:p w14:paraId="3C063B8B" w14:textId="1BB88155" w:rsidR="001416A4" w:rsidRDefault="001416A4">
          <w:r>
            <w:rPr>
              <w:b/>
              <w:bCs/>
              <w:noProof/>
            </w:rPr>
            <w:fldChar w:fldCharType="end"/>
          </w:r>
        </w:p>
      </w:sdtContent>
    </w:sdt>
    <w:p w14:paraId="6D83B82A" w14:textId="73389958" w:rsidR="00A408D9" w:rsidRPr="00B24502" w:rsidRDefault="00A408D9">
      <w:pPr>
        <w:rPr>
          <w:rFonts w:eastAsiaTheme="majorEastAsia"/>
          <w:color w:val="2E74B5" w:themeColor="accent1" w:themeShade="BF"/>
          <w:sz w:val="32"/>
          <w:szCs w:val="32"/>
        </w:rPr>
      </w:pPr>
      <w:r>
        <w:br w:type="page"/>
      </w:r>
    </w:p>
    <w:p w14:paraId="77ADE5EF" w14:textId="1637DA6B" w:rsidR="00B24502" w:rsidRDefault="00D72ABB" w:rsidP="000274F6">
      <w:pPr>
        <w:pStyle w:val="Heading1"/>
      </w:pPr>
      <w:bookmarkStart w:id="4" w:name="_Toc74819803"/>
      <w:r w:rsidRPr="00A408D9">
        <w:lastRenderedPageBreak/>
        <w:t>Introduction</w:t>
      </w:r>
      <w:bookmarkEnd w:id="4"/>
      <w:r w:rsidRPr="00A408D9">
        <w:t xml:space="preserve"> </w:t>
      </w:r>
    </w:p>
    <w:p w14:paraId="0670C49E" w14:textId="78F245AE" w:rsidR="00ED64BB" w:rsidRDefault="00ED64BB" w:rsidP="00ED64BB">
      <w:r>
        <w:t xml:space="preserve">The Opishub Project aims to use existing technologies like BOINC and develop new technologies to create an Android phone-based decentralised peer to peer compute network that rewards its users with a purpose-designed cryptocurrency based on their contribution to the network. The token created for this project is the Opis Token and is a BEP20 Token on the BSC or </w:t>
      </w:r>
      <w:proofErr w:type="spellStart"/>
      <w:r>
        <w:t>Binance</w:t>
      </w:r>
      <w:proofErr w:type="spellEnd"/>
      <w:r>
        <w:t xml:space="preserve"> Blockchain. </w:t>
      </w:r>
    </w:p>
    <w:p w14:paraId="23B6BB2C" w14:textId="7CF0973F" w:rsidR="00ED64BB" w:rsidRDefault="00ED64BB" w:rsidP="00ED64BB">
      <w:r>
        <w:t xml:space="preserve">The overall goal of Opishub is to create an Android application that uses a small amount of processing power from the phones on the networks CPU to solve mathematical </w:t>
      </w:r>
      <w:r w:rsidR="00C36325">
        <w:t xml:space="preserve">and algorithmic </w:t>
      </w:r>
      <w:r>
        <w:t xml:space="preserve">compute problems designated by Opis Group Limited. Each node or user on the network will get rewarded in Opis Tokens based on their contribution to the network. A </w:t>
      </w:r>
      <w:proofErr w:type="gramStart"/>
      <w:r>
        <w:t>users</w:t>
      </w:r>
      <w:proofErr w:type="gramEnd"/>
      <w:r>
        <w:t xml:space="preserve"> contribution will depend on the make, model and specification of their particular device. As a </w:t>
      </w:r>
      <w:proofErr w:type="gramStart"/>
      <w:r>
        <w:t>long term</w:t>
      </w:r>
      <w:proofErr w:type="gramEnd"/>
      <w:r>
        <w:t xml:space="preserve"> aspect of functionality, we want users to eventually be able to manually select and decide on the amount of CPU resource they wish to devote to the network. The more processing power a user contributes, the greater the rewards will be.  </w:t>
      </w:r>
    </w:p>
    <w:p w14:paraId="623CB2B7" w14:textId="34E75515" w:rsidR="0010625C" w:rsidRDefault="0010625C" w:rsidP="00ED64BB"/>
    <w:p w14:paraId="5724B245" w14:textId="4362CEDA" w:rsidR="00C36325" w:rsidRDefault="00C36325" w:rsidP="00C36325">
      <w:pPr>
        <w:pStyle w:val="Heading1"/>
      </w:pPr>
      <w:bookmarkStart w:id="5" w:name="_Toc74819804"/>
      <w:r>
        <w:t>Project Stages:</w:t>
      </w:r>
      <w:bookmarkEnd w:id="5"/>
      <w:r>
        <w:t xml:space="preserve"> </w:t>
      </w:r>
    </w:p>
    <w:p w14:paraId="40A65245" w14:textId="12003BB6" w:rsidR="00C36325" w:rsidRDefault="00C36325" w:rsidP="00C36325">
      <w:r>
        <w:t xml:space="preserve">Stage 1: Proof of concept </w:t>
      </w:r>
    </w:p>
    <w:p w14:paraId="2DFF7316" w14:textId="1307E3D9" w:rsidR="0000252B" w:rsidRDefault="0000252B" w:rsidP="0000252B">
      <w:pPr>
        <w:pStyle w:val="ListParagraph"/>
        <w:numPr>
          <w:ilvl w:val="0"/>
          <w:numId w:val="27"/>
        </w:numPr>
      </w:pPr>
      <w:r>
        <w:t>Android Application Developed</w:t>
      </w:r>
    </w:p>
    <w:p w14:paraId="30BCB77A" w14:textId="1C0EC020" w:rsidR="0000252B" w:rsidRDefault="0000252B" w:rsidP="0000252B">
      <w:pPr>
        <w:pStyle w:val="ListParagraph"/>
        <w:numPr>
          <w:ilvl w:val="0"/>
          <w:numId w:val="27"/>
        </w:numPr>
      </w:pPr>
      <w:r>
        <w:t>BOINC shelled in the Android Application</w:t>
      </w:r>
    </w:p>
    <w:p w14:paraId="7CED4FE2" w14:textId="0601538A" w:rsidR="0000252B" w:rsidRDefault="0000252B" w:rsidP="0000252B">
      <w:pPr>
        <w:pStyle w:val="ListParagraph"/>
        <w:numPr>
          <w:ilvl w:val="0"/>
          <w:numId w:val="27"/>
        </w:numPr>
      </w:pPr>
      <w:r>
        <w:t>Web App Developed</w:t>
      </w:r>
    </w:p>
    <w:p w14:paraId="7BEE9558" w14:textId="29E5BD3B" w:rsidR="0000252B" w:rsidRDefault="0000252B" w:rsidP="0000252B">
      <w:pPr>
        <w:pStyle w:val="ListParagraph"/>
        <w:numPr>
          <w:ilvl w:val="0"/>
          <w:numId w:val="27"/>
        </w:numPr>
      </w:pPr>
      <w:r>
        <w:t xml:space="preserve">Data pushing from </w:t>
      </w:r>
      <w:proofErr w:type="spellStart"/>
      <w:r>
        <w:t>Andriod</w:t>
      </w:r>
      <w:proofErr w:type="spellEnd"/>
      <w:r>
        <w:t xml:space="preserve"> Application to Web App </w:t>
      </w:r>
    </w:p>
    <w:p w14:paraId="6D994032" w14:textId="2B1E396C" w:rsidR="0000252B" w:rsidRDefault="0000252B" w:rsidP="0000252B">
      <w:pPr>
        <w:pStyle w:val="ListParagraph"/>
        <w:numPr>
          <w:ilvl w:val="0"/>
          <w:numId w:val="27"/>
        </w:numPr>
      </w:pPr>
      <w:r>
        <w:t xml:space="preserve">Web App issuing token creation orders to the Blockchain </w:t>
      </w:r>
    </w:p>
    <w:p w14:paraId="1C320717" w14:textId="418DA054" w:rsidR="00C36325" w:rsidRDefault="00C36325" w:rsidP="00C36325">
      <w:r>
        <w:t xml:space="preserve">Stage 2: Alpha Launch </w:t>
      </w:r>
    </w:p>
    <w:p w14:paraId="714C83EA" w14:textId="17B6C4FE" w:rsidR="0000252B" w:rsidRDefault="0000252B" w:rsidP="0000252B">
      <w:pPr>
        <w:pStyle w:val="ListParagraph"/>
        <w:numPr>
          <w:ilvl w:val="0"/>
          <w:numId w:val="28"/>
        </w:numPr>
      </w:pPr>
      <w:r>
        <w:t>UI/UX developed and ready for use</w:t>
      </w:r>
    </w:p>
    <w:p w14:paraId="4C84F5EC" w14:textId="1C5D6540" w:rsidR="00C36325" w:rsidRDefault="00C36325" w:rsidP="00C36325">
      <w:r>
        <w:t xml:space="preserve">Stage 3: Beta Launch &amp; Testing </w:t>
      </w:r>
    </w:p>
    <w:p w14:paraId="46021221" w14:textId="59B00B01" w:rsidR="00C36325" w:rsidRDefault="00C36325" w:rsidP="00C36325">
      <w:r>
        <w:t xml:space="preserve">Stage 4: Market Ready Product with Research Focus </w:t>
      </w:r>
    </w:p>
    <w:p w14:paraId="220E9A02" w14:textId="7AEBE26B" w:rsidR="0000252B" w:rsidRDefault="0000252B" w:rsidP="0000252B">
      <w:pPr>
        <w:pStyle w:val="ListParagraph"/>
        <w:numPr>
          <w:ilvl w:val="0"/>
          <w:numId w:val="28"/>
        </w:numPr>
      </w:pPr>
      <w:r>
        <w:t xml:space="preserve">Publish on the </w:t>
      </w:r>
      <w:proofErr w:type="spellStart"/>
      <w:r>
        <w:t>Andriod</w:t>
      </w:r>
      <w:proofErr w:type="spellEnd"/>
      <w:r>
        <w:t xml:space="preserve"> App Store </w:t>
      </w:r>
    </w:p>
    <w:p w14:paraId="479CFB9F" w14:textId="77777777" w:rsidR="0000252B" w:rsidRDefault="00C36325" w:rsidP="0000252B">
      <w:r>
        <w:t>Stage 5: Transition into Cloud Computing Provider</w:t>
      </w:r>
      <w:bookmarkStart w:id="6" w:name="_Toc74819805"/>
    </w:p>
    <w:p w14:paraId="4D4D5646" w14:textId="77777777" w:rsidR="0000252B" w:rsidRDefault="0000252B" w:rsidP="0000252B"/>
    <w:p w14:paraId="5CE3530C" w14:textId="77777777" w:rsidR="0000252B" w:rsidRDefault="0000252B" w:rsidP="0000252B"/>
    <w:p w14:paraId="4FF57F59" w14:textId="77777777" w:rsidR="0000252B" w:rsidRDefault="0000252B" w:rsidP="0000252B"/>
    <w:p w14:paraId="1E13149B" w14:textId="77777777" w:rsidR="0000252B" w:rsidRDefault="0000252B" w:rsidP="0000252B"/>
    <w:p w14:paraId="6C94AD23" w14:textId="77777777" w:rsidR="0000252B" w:rsidRDefault="0000252B" w:rsidP="0000252B"/>
    <w:p w14:paraId="3918568E" w14:textId="77777777" w:rsidR="0000252B" w:rsidRDefault="0000252B" w:rsidP="0000252B"/>
    <w:p w14:paraId="3FFEA630" w14:textId="1EC2FAB3" w:rsidR="0010625C" w:rsidRDefault="0010625C" w:rsidP="0000252B">
      <w:pPr>
        <w:pStyle w:val="Heading1"/>
      </w:pPr>
      <w:r>
        <w:lastRenderedPageBreak/>
        <w:t>Core Components</w:t>
      </w:r>
      <w:r w:rsidR="0047661E">
        <w:t xml:space="preserve"> of the Project</w:t>
      </w:r>
      <w:r>
        <w:t>:</w:t>
      </w:r>
      <w:bookmarkEnd w:id="6"/>
      <w:r>
        <w:t xml:space="preserve"> </w:t>
      </w:r>
    </w:p>
    <w:p w14:paraId="273A608C" w14:textId="77777777" w:rsidR="0010625C" w:rsidRDefault="0010625C" w:rsidP="0010625C">
      <w:pPr>
        <w:pStyle w:val="Heading2"/>
      </w:pPr>
      <w:bookmarkStart w:id="7" w:name="_Toc74819806"/>
      <w:r>
        <w:t>BOINC:</w:t>
      </w:r>
      <w:bookmarkEnd w:id="7"/>
    </w:p>
    <w:p w14:paraId="05969DED" w14:textId="6F8F91ED" w:rsidR="0010625C" w:rsidRDefault="0010625C" w:rsidP="0010625C">
      <w:r>
        <w:t xml:space="preserve">BOINC and its existing technologies will play a massive role in this project. We will be using the BOINC framework for our own compute functionality in the Opishub application. To get to proof of concept stage we will adapt BIONC to perform research that Opishub designates. This will then push the </w:t>
      </w:r>
      <w:proofErr w:type="gramStart"/>
      <w:r>
        <w:t>users</w:t>
      </w:r>
      <w:proofErr w:type="gramEnd"/>
      <w:r>
        <w:t xml:space="preserve"> contribution data to the webapp which will then structure this data and eventually push to the Blockchain which will then reward the user based on their contribution to the network. </w:t>
      </w:r>
    </w:p>
    <w:p w14:paraId="6C8599A2" w14:textId="5264C787" w:rsidR="004551A8" w:rsidRDefault="004551A8" w:rsidP="0010625C">
      <w:r>
        <w:t xml:space="preserve">BOINC Languages: </w:t>
      </w:r>
    </w:p>
    <w:p w14:paraId="7F4757F0" w14:textId="487BB8EB" w:rsidR="004551A8" w:rsidRDefault="004551A8" w:rsidP="0010625C">
      <w:r>
        <w:t xml:space="preserve">Java (Majority) </w:t>
      </w:r>
    </w:p>
    <w:p w14:paraId="4D71E371" w14:textId="4A87F9FE" w:rsidR="004551A8" w:rsidRDefault="004551A8" w:rsidP="0010625C">
      <w:r>
        <w:t xml:space="preserve">Kotlin (Minority) </w:t>
      </w:r>
    </w:p>
    <w:p w14:paraId="5D8E5871" w14:textId="74A49480" w:rsidR="004551A8" w:rsidRDefault="004551A8" w:rsidP="0010625C">
      <w:r>
        <w:t xml:space="preserve">C (Minority) </w:t>
      </w:r>
    </w:p>
    <w:p w14:paraId="7E353003" w14:textId="110C8CBF" w:rsidR="0010625C" w:rsidRDefault="0010625C" w:rsidP="0010625C">
      <w:pPr>
        <w:pStyle w:val="Heading2"/>
      </w:pPr>
      <w:bookmarkStart w:id="8" w:name="_Toc74819807"/>
      <w:r>
        <w:t>Opishub Web App:</w:t>
      </w:r>
      <w:bookmarkEnd w:id="8"/>
      <w:r>
        <w:t xml:space="preserve"> </w:t>
      </w:r>
    </w:p>
    <w:p w14:paraId="003F82A1" w14:textId="2AB32614" w:rsidR="004551A8" w:rsidRDefault="0010625C" w:rsidP="0010625C">
      <w:r>
        <w:t xml:space="preserve">The Opishub Web App will be a central repository for all user data relating to their contribution to the network work. It will also serve as user management platform, where users can see the compute contribution statistics, Opis tokens earned and manage their balance. </w:t>
      </w:r>
    </w:p>
    <w:p w14:paraId="75FB0100" w14:textId="187AAC59" w:rsidR="004551A8" w:rsidRDefault="004551A8" w:rsidP="0010625C">
      <w:r>
        <w:t xml:space="preserve">Web App Framework: </w:t>
      </w:r>
    </w:p>
    <w:p w14:paraId="353282A9" w14:textId="2FE6E304" w:rsidR="004551A8" w:rsidRDefault="004551A8" w:rsidP="0010625C">
      <w:r>
        <w:t xml:space="preserve">Front-End: Angular </w:t>
      </w:r>
    </w:p>
    <w:p w14:paraId="479FD769" w14:textId="696BAB84" w:rsidR="004551A8" w:rsidRDefault="004551A8" w:rsidP="0010625C">
      <w:r>
        <w:t xml:space="preserve">Back- End: Firebase </w:t>
      </w:r>
    </w:p>
    <w:p w14:paraId="629FE428" w14:textId="659E01F3" w:rsidR="00C36325" w:rsidRDefault="00C36325" w:rsidP="0010625C">
      <w:r>
        <w:t xml:space="preserve">Languages: </w:t>
      </w:r>
    </w:p>
    <w:p w14:paraId="79BDB15F" w14:textId="7BA1733E" w:rsidR="00C36325" w:rsidRDefault="00C36325" w:rsidP="0010625C">
      <w:r>
        <w:t xml:space="preserve">AngularJS + HTML </w:t>
      </w:r>
    </w:p>
    <w:p w14:paraId="01C14E26" w14:textId="77777777" w:rsidR="004551A8" w:rsidRDefault="004551A8" w:rsidP="0010625C"/>
    <w:p w14:paraId="18345D88" w14:textId="77777777" w:rsidR="0010625C" w:rsidRDefault="0010625C" w:rsidP="0010625C">
      <w:r>
        <w:t>Aspects of the Web App:</w:t>
      </w:r>
    </w:p>
    <w:p w14:paraId="2BF4F988" w14:textId="77777777" w:rsidR="0010625C" w:rsidRDefault="0010625C" w:rsidP="0010625C">
      <w:pPr>
        <w:pStyle w:val="ListParagraph"/>
        <w:numPr>
          <w:ilvl w:val="0"/>
          <w:numId w:val="23"/>
        </w:numPr>
      </w:pPr>
      <w:r>
        <w:t xml:space="preserve">Central Database for All Opishub User </w:t>
      </w:r>
    </w:p>
    <w:p w14:paraId="7015A90D" w14:textId="77777777" w:rsidR="0010625C" w:rsidRDefault="0010625C" w:rsidP="0010625C">
      <w:pPr>
        <w:pStyle w:val="ListParagraph"/>
        <w:numPr>
          <w:ilvl w:val="0"/>
          <w:numId w:val="23"/>
        </w:numPr>
      </w:pPr>
      <w:r>
        <w:t xml:space="preserve">Profile for each user </w:t>
      </w:r>
      <w:r>
        <w:tab/>
      </w:r>
    </w:p>
    <w:p w14:paraId="0A033EFA" w14:textId="77777777" w:rsidR="0010625C" w:rsidRDefault="0010625C" w:rsidP="0010625C">
      <w:pPr>
        <w:pStyle w:val="ListParagraph"/>
        <w:numPr>
          <w:ilvl w:val="1"/>
          <w:numId w:val="23"/>
        </w:numPr>
      </w:pPr>
      <w:r>
        <w:t xml:space="preserve">Displays Opis Balance </w:t>
      </w:r>
    </w:p>
    <w:p w14:paraId="3993BBFC" w14:textId="77777777" w:rsidR="0010625C" w:rsidRDefault="0010625C" w:rsidP="0010625C">
      <w:pPr>
        <w:pStyle w:val="ListParagraph"/>
        <w:numPr>
          <w:ilvl w:val="1"/>
          <w:numId w:val="23"/>
        </w:numPr>
      </w:pPr>
      <w:r>
        <w:t>Displays contribution to the network (</w:t>
      </w:r>
      <w:proofErr w:type="gramStart"/>
      <w:r>
        <w:t>24 hour</w:t>
      </w:r>
      <w:proofErr w:type="gramEnd"/>
      <w:r>
        <w:t xml:space="preserve"> average + 30 day average) </w:t>
      </w:r>
    </w:p>
    <w:p w14:paraId="739F911B" w14:textId="77777777" w:rsidR="0010625C" w:rsidRDefault="0010625C" w:rsidP="0010625C">
      <w:pPr>
        <w:pStyle w:val="ListParagraph"/>
        <w:numPr>
          <w:ilvl w:val="1"/>
          <w:numId w:val="23"/>
        </w:numPr>
      </w:pPr>
      <w:r>
        <w:t>Allows user to refer other users</w:t>
      </w:r>
    </w:p>
    <w:p w14:paraId="4B8E9B7D" w14:textId="77777777" w:rsidR="0010625C" w:rsidRDefault="0010625C" w:rsidP="0010625C">
      <w:pPr>
        <w:pStyle w:val="ListParagraph"/>
        <w:numPr>
          <w:ilvl w:val="0"/>
          <w:numId w:val="23"/>
        </w:numPr>
      </w:pPr>
      <w:r>
        <w:t xml:space="preserve">Allows users to request a </w:t>
      </w:r>
      <w:proofErr w:type="spellStart"/>
      <w:r>
        <w:t>withdrawl</w:t>
      </w:r>
      <w:proofErr w:type="spellEnd"/>
      <w:r>
        <w:t xml:space="preserve"> of tokens from the Blockchain (Blockchain will then mint the coins and transfer them to a wallet) </w:t>
      </w:r>
    </w:p>
    <w:p w14:paraId="38EFECCB" w14:textId="77777777" w:rsidR="0010625C" w:rsidRDefault="0010625C" w:rsidP="0010625C">
      <w:pPr>
        <w:pStyle w:val="ListParagraph"/>
        <w:numPr>
          <w:ilvl w:val="0"/>
          <w:numId w:val="0"/>
        </w:numPr>
        <w:ind w:left="1440"/>
      </w:pPr>
    </w:p>
    <w:p w14:paraId="675BEE2D" w14:textId="77777777" w:rsidR="0010625C" w:rsidRPr="00ED64BB" w:rsidRDefault="0010625C" w:rsidP="0010625C">
      <w:pPr>
        <w:pStyle w:val="Heading2"/>
      </w:pPr>
      <w:bookmarkStart w:id="9" w:name="_Toc74819808"/>
      <w:r>
        <w:lastRenderedPageBreak/>
        <w:t>Opishub Android Application:</w:t>
      </w:r>
      <w:bookmarkEnd w:id="9"/>
      <w:r>
        <w:t xml:space="preserve"> </w:t>
      </w:r>
    </w:p>
    <w:p w14:paraId="4CCD2AA9" w14:textId="5DACEB4E" w:rsidR="0010625C" w:rsidRDefault="0010625C" w:rsidP="0010625C">
      <w:r>
        <w:t xml:space="preserve">The Opishub Android Application will be the downloadable Android application by the end-user. This application will house the “BOINC” functionality in a user-friendly manner. Users will input their data into our Android application that will then push that data to both BIONC and the webapp. </w:t>
      </w:r>
    </w:p>
    <w:p w14:paraId="59578A40" w14:textId="7476B0CC" w:rsidR="0010625C" w:rsidRDefault="0010625C" w:rsidP="0010625C">
      <w:r>
        <w:t xml:space="preserve">The Android Application will be developed in Android Studio, using a mixture of Java and Kotlin. </w:t>
      </w:r>
    </w:p>
    <w:p w14:paraId="31D24550" w14:textId="16E79AAD" w:rsidR="0010625C" w:rsidRDefault="0010625C" w:rsidP="0010625C">
      <w:r>
        <w:t xml:space="preserve">Android Application Languages: </w:t>
      </w:r>
    </w:p>
    <w:p w14:paraId="509F80EB" w14:textId="69A21E27" w:rsidR="0010625C" w:rsidRDefault="0010625C" w:rsidP="0010625C">
      <w:pPr>
        <w:pStyle w:val="ListParagraph"/>
        <w:numPr>
          <w:ilvl w:val="0"/>
          <w:numId w:val="26"/>
        </w:numPr>
      </w:pPr>
      <w:r>
        <w:t xml:space="preserve">Java </w:t>
      </w:r>
    </w:p>
    <w:p w14:paraId="0B6B9D7B" w14:textId="5ECB4BB7" w:rsidR="0010625C" w:rsidRDefault="0010625C" w:rsidP="0010625C">
      <w:pPr>
        <w:pStyle w:val="ListParagraph"/>
        <w:numPr>
          <w:ilvl w:val="0"/>
          <w:numId w:val="26"/>
        </w:numPr>
      </w:pPr>
      <w:r>
        <w:t>Kotlin</w:t>
      </w:r>
    </w:p>
    <w:p w14:paraId="75EA67F6" w14:textId="77777777" w:rsidR="0010625C" w:rsidRDefault="0010625C" w:rsidP="0010625C">
      <w:r>
        <w:t xml:space="preserve">Aspects of the Android Application: </w:t>
      </w:r>
    </w:p>
    <w:p w14:paraId="3CA34F04" w14:textId="77777777" w:rsidR="0010625C" w:rsidRDefault="0010625C" w:rsidP="0010625C">
      <w:pPr>
        <w:pStyle w:val="ListParagraph"/>
        <w:numPr>
          <w:ilvl w:val="0"/>
          <w:numId w:val="24"/>
        </w:numPr>
      </w:pPr>
      <w:r>
        <w:t>Allows users to register their details</w:t>
      </w:r>
      <w:r>
        <w:tab/>
      </w:r>
    </w:p>
    <w:p w14:paraId="601B0FAA" w14:textId="77777777" w:rsidR="0010625C" w:rsidRDefault="0010625C" w:rsidP="0010625C">
      <w:pPr>
        <w:pStyle w:val="ListParagraph"/>
        <w:numPr>
          <w:ilvl w:val="1"/>
          <w:numId w:val="24"/>
        </w:numPr>
      </w:pPr>
      <w:r>
        <w:t xml:space="preserve">Email address </w:t>
      </w:r>
    </w:p>
    <w:p w14:paraId="0934C3FA" w14:textId="77777777" w:rsidR="0010625C" w:rsidRDefault="0010625C" w:rsidP="0010625C">
      <w:pPr>
        <w:pStyle w:val="ListParagraph"/>
        <w:numPr>
          <w:ilvl w:val="1"/>
          <w:numId w:val="24"/>
        </w:numPr>
      </w:pPr>
      <w:r>
        <w:t xml:space="preserve">Username </w:t>
      </w:r>
    </w:p>
    <w:p w14:paraId="484F11C8" w14:textId="77777777" w:rsidR="0010625C" w:rsidRDefault="0010625C" w:rsidP="0010625C">
      <w:pPr>
        <w:pStyle w:val="ListParagraph"/>
        <w:numPr>
          <w:ilvl w:val="1"/>
          <w:numId w:val="24"/>
        </w:numPr>
      </w:pPr>
      <w:r>
        <w:t xml:space="preserve">Password </w:t>
      </w:r>
    </w:p>
    <w:p w14:paraId="1C69F5D5" w14:textId="77777777" w:rsidR="0010625C" w:rsidRDefault="0010625C" w:rsidP="0010625C">
      <w:pPr>
        <w:pStyle w:val="ListParagraph"/>
        <w:numPr>
          <w:ilvl w:val="1"/>
          <w:numId w:val="24"/>
        </w:numPr>
      </w:pPr>
      <w:r>
        <w:t xml:space="preserve">Wallet Address </w:t>
      </w:r>
    </w:p>
    <w:p w14:paraId="2808AD7E" w14:textId="68E1E2D1" w:rsidR="0010625C" w:rsidRDefault="0010625C" w:rsidP="0010625C">
      <w:pPr>
        <w:pStyle w:val="ListParagraph"/>
        <w:numPr>
          <w:ilvl w:val="0"/>
          <w:numId w:val="24"/>
        </w:numPr>
      </w:pPr>
      <w:r>
        <w:t xml:space="preserve">Allows Users to Login </w:t>
      </w:r>
    </w:p>
    <w:p w14:paraId="3CC7508E" w14:textId="24154F22" w:rsidR="004551A8" w:rsidRDefault="004551A8" w:rsidP="004551A8">
      <w:pPr>
        <w:pStyle w:val="ListParagraph"/>
        <w:numPr>
          <w:ilvl w:val="1"/>
          <w:numId w:val="24"/>
        </w:numPr>
      </w:pPr>
      <w:r>
        <w:t xml:space="preserve">Consider </w:t>
      </w:r>
      <w:proofErr w:type="gramStart"/>
      <w:r>
        <w:t>API’s</w:t>
      </w:r>
      <w:proofErr w:type="gramEnd"/>
      <w:r>
        <w:t xml:space="preserve"> into Social Platforms for easy login.</w:t>
      </w:r>
    </w:p>
    <w:p w14:paraId="6FF48EB1" w14:textId="77777777" w:rsidR="0010625C" w:rsidRDefault="0010625C" w:rsidP="0010625C">
      <w:pPr>
        <w:pStyle w:val="ListParagraph"/>
        <w:numPr>
          <w:ilvl w:val="0"/>
          <w:numId w:val="24"/>
        </w:numPr>
      </w:pPr>
      <w:r>
        <w:t xml:space="preserve">Pushes user data to both BOINC and the Web App </w:t>
      </w:r>
    </w:p>
    <w:p w14:paraId="141306ED" w14:textId="09FDD1F0" w:rsidR="0010625C" w:rsidRPr="00ED64BB" w:rsidRDefault="0010625C" w:rsidP="0010625C">
      <w:pPr>
        <w:pStyle w:val="ListParagraph"/>
        <w:numPr>
          <w:ilvl w:val="0"/>
          <w:numId w:val="24"/>
        </w:numPr>
      </w:pPr>
      <w:r>
        <w:t>Keeps BOINC running in the application</w:t>
      </w:r>
      <w:r w:rsidR="00C36325">
        <w:t xml:space="preserve"> when the device is </w:t>
      </w:r>
    </w:p>
    <w:p w14:paraId="38FD77DB" w14:textId="77777777" w:rsidR="0010625C" w:rsidRDefault="0010625C" w:rsidP="0010625C">
      <w:pPr>
        <w:pStyle w:val="Heading2"/>
      </w:pPr>
      <w:bookmarkStart w:id="10" w:name="_Toc74819809"/>
      <w:r>
        <w:t>The Blockchain:</w:t>
      </w:r>
      <w:bookmarkEnd w:id="10"/>
      <w:r>
        <w:t xml:space="preserve"> </w:t>
      </w:r>
    </w:p>
    <w:p w14:paraId="6EEBEA84" w14:textId="77777777" w:rsidR="0010625C" w:rsidRDefault="0010625C" w:rsidP="0010625C">
      <w:r>
        <w:t xml:space="preserve">The blockchain will be where all Opis Token transactions are recorded. This includes the minting of Opis tokens. </w:t>
      </w:r>
    </w:p>
    <w:p w14:paraId="6B90C19C" w14:textId="77777777" w:rsidR="0010625C" w:rsidRDefault="0010625C" w:rsidP="0010625C">
      <w:pPr>
        <w:pStyle w:val="ListParagraph"/>
        <w:numPr>
          <w:ilvl w:val="0"/>
          <w:numId w:val="25"/>
        </w:numPr>
      </w:pPr>
      <w:r>
        <w:t xml:space="preserve">Minting of Opis Tokens </w:t>
      </w:r>
    </w:p>
    <w:p w14:paraId="2B608106" w14:textId="60ABE1DF" w:rsidR="0010625C" w:rsidRPr="00C83CCC" w:rsidRDefault="0010625C" w:rsidP="0010625C">
      <w:pPr>
        <w:pStyle w:val="ListParagraph"/>
        <w:numPr>
          <w:ilvl w:val="0"/>
          <w:numId w:val="25"/>
        </w:numPr>
      </w:pPr>
      <w:r>
        <w:t xml:space="preserve">All Token transactions </w:t>
      </w:r>
      <w:r w:rsidR="00C36325">
        <w:t xml:space="preserve">(The Ledger) </w:t>
      </w:r>
    </w:p>
    <w:p w14:paraId="7D8EF68B" w14:textId="70953372" w:rsidR="00ED64BB" w:rsidRDefault="00ED64BB" w:rsidP="00ED64BB"/>
    <w:p w14:paraId="26E38D7C" w14:textId="77777777" w:rsidR="00ED64BB" w:rsidRDefault="00ED64BB" w:rsidP="00ED64BB"/>
    <w:p w14:paraId="0591634D" w14:textId="62854D8D" w:rsidR="00ED64BB" w:rsidRDefault="00E86F44" w:rsidP="00D72ABB">
      <w:pPr>
        <w:pStyle w:val="Heading1"/>
        <w:spacing w:line="360" w:lineRule="auto"/>
      </w:pPr>
      <w:bookmarkStart w:id="11" w:name="_Toc74819810"/>
      <w:r>
        <w:lastRenderedPageBreak/>
        <w:t>Research Diagram:</w:t>
      </w:r>
      <w:bookmarkEnd w:id="11"/>
    </w:p>
    <w:p w14:paraId="2EFCF543" w14:textId="5D5FCACA" w:rsidR="00E86F44" w:rsidRDefault="00E86F44" w:rsidP="00E86F44">
      <w:pPr>
        <w:jc w:val="center"/>
      </w:pPr>
      <w:r>
        <w:rPr>
          <w:noProof/>
        </w:rPr>
        <w:drawing>
          <wp:inline distT="0" distB="0" distL="0" distR="0" wp14:anchorId="7DBF8327" wp14:editId="55CDC555">
            <wp:extent cx="2828925" cy="2487493"/>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9196" cy="2496525"/>
                    </a:xfrm>
                    <a:prstGeom prst="rect">
                      <a:avLst/>
                    </a:prstGeom>
                  </pic:spPr>
                </pic:pic>
              </a:graphicData>
            </a:graphic>
          </wp:inline>
        </w:drawing>
      </w:r>
    </w:p>
    <w:p w14:paraId="3EF3911B" w14:textId="21129DF7" w:rsidR="007300FE" w:rsidRDefault="007300FE" w:rsidP="00E86F44">
      <w:pPr>
        <w:jc w:val="center"/>
      </w:pPr>
    </w:p>
    <w:p w14:paraId="6242C872" w14:textId="016E9B9B" w:rsidR="007300FE" w:rsidRDefault="007300FE" w:rsidP="007300FE">
      <w:r>
        <w:t xml:space="preserve">The Diagram above represents how the technology will function from a research perspective. </w:t>
      </w:r>
      <w:r w:rsidR="00DF4836">
        <w:t>The android application will be where users register, this will then essential</w:t>
      </w:r>
      <w:r w:rsidR="00C36325">
        <w:t>ly</w:t>
      </w:r>
      <w:r w:rsidR="00DF4836">
        <w:t xml:space="preserve"> create a node for their </w:t>
      </w:r>
      <w:proofErr w:type="spellStart"/>
      <w:r w:rsidR="00DF4836">
        <w:t>ddevice</w:t>
      </w:r>
      <w:proofErr w:type="spellEnd"/>
      <w:r w:rsidR="00DF4836">
        <w:t xml:space="preserve"> on the network. That specific node will perform the compute, BOINC’s framework will then analyse the compute contribution and push that data to the Web App which will display the users compute statistics to them in their user profile dashboard. </w:t>
      </w:r>
      <w:r w:rsidR="00D1276B">
        <w:t xml:space="preserve">Once we have the user/node compute statistics we can then push that data onto the Blockchain to issue/mint coins based on network contribution. </w:t>
      </w:r>
    </w:p>
    <w:p w14:paraId="1DF014AF" w14:textId="0B5088A3" w:rsidR="00ED64BB" w:rsidRDefault="00E86F44" w:rsidP="00D72ABB">
      <w:pPr>
        <w:pStyle w:val="Heading1"/>
        <w:spacing w:line="360" w:lineRule="auto"/>
      </w:pPr>
      <w:bookmarkStart w:id="12" w:name="_Toc74819811"/>
      <w:r>
        <w:lastRenderedPageBreak/>
        <w:t>Cloud Computing Diagram:</w:t>
      </w:r>
      <w:bookmarkEnd w:id="12"/>
    </w:p>
    <w:p w14:paraId="08CEE8C2" w14:textId="6E6C916D" w:rsidR="00E86F44" w:rsidRPr="00E86F44" w:rsidRDefault="00E86F44" w:rsidP="00E86F44">
      <w:pPr>
        <w:jc w:val="center"/>
      </w:pPr>
      <w:r>
        <w:rPr>
          <w:noProof/>
        </w:rPr>
        <w:drawing>
          <wp:inline distT="0" distB="0" distL="0" distR="0" wp14:anchorId="5613EA26" wp14:editId="75D7CBAB">
            <wp:extent cx="3648075" cy="4859294"/>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0144" cy="4862050"/>
                    </a:xfrm>
                    <a:prstGeom prst="rect">
                      <a:avLst/>
                    </a:prstGeom>
                  </pic:spPr>
                </pic:pic>
              </a:graphicData>
            </a:graphic>
          </wp:inline>
        </w:drawing>
      </w:r>
    </w:p>
    <w:p w14:paraId="0338ADB7" w14:textId="77777777" w:rsidR="00E86F44" w:rsidRPr="00E86F44" w:rsidRDefault="00E86F44" w:rsidP="00E86F44"/>
    <w:p w14:paraId="6D4E83A4" w14:textId="6FB8181F" w:rsidR="00ED64BB" w:rsidRPr="00ED64BB" w:rsidRDefault="00D1276B" w:rsidP="00ED64BB">
      <w:r>
        <w:t xml:space="preserve">The above Diagram represents how we will adapt the technology to form a Cloud Computing Network. The users/nodes will perform compute and push the results of that compute from the </w:t>
      </w:r>
      <w:proofErr w:type="spellStart"/>
      <w:r>
        <w:t>Andriod</w:t>
      </w:r>
      <w:proofErr w:type="spellEnd"/>
      <w:r>
        <w:t xml:space="preserve"> Application to the webapp. The Web App will then structure this data and determine what the contribution to the network was and issue an order to the Blockchain to reward that </w:t>
      </w:r>
      <w:proofErr w:type="gramStart"/>
      <w:r>
        <w:t>particular user</w:t>
      </w:r>
      <w:proofErr w:type="gramEnd"/>
      <w:r>
        <w:t xml:space="preserve"> based on their contribution. </w:t>
      </w:r>
      <w:bookmarkEnd w:id="0"/>
      <w:bookmarkEnd w:id="1"/>
    </w:p>
    <w:sectPr w:rsidR="00ED64BB" w:rsidRPr="00ED64BB" w:rsidSect="00135E19">
      <w:headerReference w:type="default" r:id="rId15"/>
      <w:pgSz w:w="11906" w:h="16838"/>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28F9" w14:textId="77777777" w:rsidR="00783F98" w:rsidRDefault="00783F98" w:rsidP="006420DA">
      <w:pPr>
        <w:spacing w:after="0" w:line="240" w:lineRule="auto"/>
      </w:pPr>
      <w:r>
        <w:separator/>
      </w:r>
    </w:p>
  </w:endnote>
  <w:endnote w:type="continuationSeparator" w:id="0">
    <w:p w14:paraId="238A1F7C" w14:textId="77777777" w:rsidR="00783F98" w:rsidRDefault="00783F98" w:rsidP="006420DA">
      <w:pPr>
        <w:spacing w:after="0" w:line="240" w:lineRule="auto"/>
      </w:pPr>
      <w:r>
        <w:continuationSeparator/>
      </w:r>
    </w:p>
  </w:endnote>
  <w:endnote w:type="continuationNotice" w:id="1">
    <w:p w14:paraId="1FBF1499" w14:textId="77777777" w:rsidR="00783F98" w:rsidRDefault="00783F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D68F" w14:textId="77777777" w:rsidR="00783F98" w:rsidRDefault="00783F98" w:rsidP="006420DA">
      <w:pPr>
        <w:spacing w:after="0" w:line="240" w:lineRule="auto"/>
      </w:pPr>
      <w:r>
        <w:separator/>
      </w:r>
    </w:p>
  </w:footnote>
  <w:footnote w:type="continuationSeparator" w:id="0">
    <w:p w14:paraId="0A01625E" w14:textId="77777777" w:rsidR="00783F98" w:rsidRDefault="00783F98" w:rsidP="006420DA">
      <w:pPr>
        <w:spacing w:after="0" w:line="240" w:lineRule="auto"/>
      </w:pPr>
      <w:r>
        <w:continuationSeparator/>
      </w:r>
    </w:p>
  </w:footnote>
  <w:footnote w:type="continuationNotice" w:id="1">
    <w:p w14:paraId="6DA6F177" w14:textId="77777777" w:rsidR="00783F98" w:rsidRDefault="00783F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BA51" w14:textId="77777777" w:rsidR="00501E5A" w:rsidRDefault="00501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3F0"/>
    <w:multiLevelType w:val="hybridMultilevel"/>
    <w:tmpl w:val="6CB826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C57A13"/>
    <w:multiLevelType w:val="hybridMultilevel"/>
    <w:tmpl w:val="FD66EF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0D5803"/>
    <w:multiLevelType w:val="hybridMultilevel"/>
    <w:tmpl w:val="4F7816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12D3C"/>
    <w:multiLevelType w:val="hybridMultilevel"/>
    <w:tmpl w:val="18D04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21CB3"/>
    <w:multiLevelType w:val="hybridMultilevel"/>
    <w:tmpl w:val="7152C0C0"/>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158E13F5"/>
    <w:multiLevelType w:val="hybridMultilevel"/>
    <w:tmpl w:val="9BF22FAE"/>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6" w15:restartNumberingAfterBreak="0">
    <w:nsid w:val="1B287626"/>
    <w:multiLevelType w:val="hybridMultilevel"/>
    <w:tmpl w:val="D45A0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47DB0"/>
    <w:multiLevelType w:val="hybridMultilevel"/>
    <w:tmpl w:val="4C6ACE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F6D4AC0"/>
    <w:multiLevelType w:val="hybridMultilevel"/>
    <w:tmpl w:val="EFAC2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9C6FC2"/>
    <w:multiLevelType w:val="hybridMultilevel"/>
    <w:tmpl w:val="52D2C6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752C71"/>
    <w:multiLevelType w:val="hybridMultilevel"/>
    <w:tmpl w:val="6784C6D2"/>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1" w15:restartNumberingAfterBreak="0">
    <w:nsid w:val="2FD0726C"/>
    <w:multiLevelType w:val="hybridMultilevel"/>
    <w:tmpl w:val="CEDED82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366E5469"/>
    <w:multiLevelType w:val="hybridMultilevel"/>
    <w:tmpl w:val="33EC49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9470D8"/>
    <w:multiLevelType w:val="hybridMultilevel"/>
    <w:tmpl w:val="C388F0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39D633C"/>
    <w:multiLevelType w:val="hybridMultilevel"/>
    <w:tmpl w:val="91DADAA6"/>
    <w:lvl w:ilvl="0" w:tplc="B1C0C2E2">
      <w:start w:val="1"/>
      <w:numFmt w:val="bullet"/>
      <w:pStyle w:val="ListParagraph"/>
      <w:lvlText w:val=""/>
      <w:lvlJc w:val="left"/>
      <w:pPr>
        <w:ind w:left="360" w:hanging="360"/>
      </w:pPr>
      <w:rPr>
        <w:rFonts w:ascii="Wingdings" w:hAnsi="Wingdings" w:hint="default"/>
        <w:color w:val="FF7F0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4D10DCB"/>
    <w:multiLevelType w:val="hybridMultilevel"/>
    <w:tmpl w:val="A2924A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52703F1"/>
    <w:multiLevelType w:val="hybridMultilevel"/>
    <w:tmpl w:val="B262C53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9B227A"/>
    <w:multiLevelType w:val="hybridMultilevel"/>
    <w:tmpl w:val="CF50AE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CEE6D70"/>
    <w:multiLevelType w:val="hybridMultilevel"/>
    <w:tmpl w:val="990608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250C3F"/>
    <w:multiLevelType w:val="hybridMultilevel"/>
    <w:tmpl w:val="1E809A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DA85259"/>
    <w:multiLevelType w:val="hybridMultilevel"/>
    <w:tmpl w:val="B55E6F0C"/>
    <w:lvl w:ilvl="0" w:tplc="0809000B">
      <w:start w:val="1"/>
      <w:numFmt w:val="bullet"/>
      <w:lvlText w:val=""/>
      <w:lvlJc w:val="left"/>
      <w:pPr>
        <w:ind w:left="3964" w:hanging="360"/>
      </w:pPr>
      <w:rPr>
        <w:rFonts w:ascii="Wingdings" w:hAnsi="Wingdings" w:hint="default"/>
      </w:rPr>
    </w:lvl>
    <w:lvl w:ilvl="1" w:tplc="08090003" w:tentative="1">
      <w:start w:val="1"/>
      <w:numFmt w:val="bullet"/>
      <w:lvlText w:val="o"/>
      <w:lvlJc w:val="left"/>
      <w:pPr>
        <w:ind w:left="4684" w:hanging="360"/>
      </w:pPr>
      <w:rPr>
        <w:rFonts w:ascii="Courier New" w:hAnsi="Courier New" w:cs="Courier New" w:hint="default"/>
      </w:rPr>
    </w:lvl>
    <w:lvl w:ilvl="2" w:tplc="08090005" w:tentative="1">
      <w:start w:val="1"/>
      <w:numFmt w:val="bullet"/>
      <w:lvlText w:val=""/>
      <w:lvlJc w:val="left"/>
      <w:pPr>
        <w:ind w:left="5404" w:hanging="360"/>
      </w:pPr>
      <w:rPr>
        <w:rFonts w:ascii="Wingdings" w:hAnsi="Wingdings" w:cs="Wingdings" w:hint="default"/>
      </w:rPr>
    </w:lvl>
    <w:lvl w:ilvl="3" w:tplc="08090001" w:tentative="1">
      <w:start w:val="1"/>
      <w:numFmt w:val="bullet"/>
      <w:lvlText w:val=""/>
      <w:lvlJc w:val="left"/>
      <w:pPr>
        <w:ind w:left="6124" w:hanging="360"/>
      </w:pPr>
      <w:rPr>
        <w:rFonts w:ascii="Symbol" w:hAnsi="Symbol" w:cs="Symbol" w:hint="default"/>
      </w:rPr>
    </w:lvl>
    <w:lvl w:ilvl="4" w:tplc="08090003" w:tentative="1">
      <w:start w:val="1"/>
      <w:numFmt w:val="bullet"/>
      <w:lvlText w:val="o"/>
      <w:lvlJc w:val="left"/>
      <w:pPr>
        <w:ind w:left="6844" w:hanging="360"/>
      </w:pPr>
      <w:rPr>
        <w:rFonts w:ascii="Courier New" w:hAnsi="Courier New" w:cs="Courier New" w:hint="default"/>
      </w:rPr>
    </w:lvl>
    <w:lvl w:ilvl="5" w:tplc="08090005" w:tentative="1">
      <w:start w:val="1"/>
      <w:numFmt w:val="bullet"/>
      <w:lvlText w:val=""/>
      <w:lvlJc w:val="left"/>
      <w:pPr>
        <w:ind w:left="7564" w:hanging="360"/>
      </w:pPr>
      <w:rPr>
        <w:rFonts w:ascii="Wingdings" w:hAnsi="Wingdings" w:cs="Wingdings" w:hint="default"/>
      </w:rPr>
    </w:lvl>
    <w:lvl w:ilvl="6" w:tplc="08090001" w:tentative="1">
      <w:start w:val="1"/>
      <w:numFmt w:val="bullet"/>
      <w:lvlText w:val=""/>
      <w:lvlJc w:val="left"/>
      <w:pPr>
        <w:ind w:left="8284" w:hanging="360"/>
      </w:pPr>
      <w:rPr>
        <w:rFonts w:ascii="Symbol" w:hAnsi="Symbol" w:cs="Symbol" w:hint="default"/>
      </w:rPr>
    </w:lvl>
    <w:lvl w:ilvl="7" w:tplc="08090003" w:tentative="1">
      <w:start w:val="1"/>
      <w:numFmt w:val="bullet"/>
      <w:lvlText w:val="o"/>
      <w:lvlJc w:val="left"/>
      <w:pPr>
        <w:ind w:left="9004" w:hanging="360"/>
      </w:pPr>
      <w:rPr>
        <w:rFonts w:ascii="Courier New" w:hAnsi="Courier New" w:cs="Courier New" w:hint="default"/>
      </w:rPr>
    </w:lvl>
    <w:lvl w:ilvl="8" w:tplc="08090005" w:tentative="1">
      <w:start w:val="1"/>
      <w:numFmt w:val="bullet"/>
      <w:lvlText w:val=""/>
      <w:lvlJc w:val="left"/>
      <w:pPr>
        <w:ind w:left="9724" w:hanging="360"/>
      </w:pPr>
      <w:rPr>
        <w:rFonts w:ascii="Wingdings" w:hAnsi="Wingdings" w:cs="Wingdings" w:hint="default"/>
      </w:rPr>
    </w:lvl>
  </w:abstractNum>
  <w:abstractNum w:abstractNumId="21" w15:restartNumberingAfterBreak="0">
    <w:nsid w:val="5F8F4608"/>
    <w:multiLevelType w:val="hybridMultilevel"/>
    <w:tmpl w:val="A22AD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AC1881"/>
    <w:multiLevelType w:val="hybridMultilevel"/>
    <w:tmpl w:val="A6964C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272A31"/>
    <w:multiLevelType w:val="hybridMultilevel"/>
    <w:tmpl w:val="8E52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E42FE3"/>
    <w:multiLevelType w:val="hybridMultilevel"/>
    <w:tmpl w:val="95B6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391A3E"/>
    <w:multiLevelType w:val="hybridMultilevel"/>
    <w:tmpl w:val="B262C53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8774BB"/>
    <w:multiLevelType w:val="hybridMultilevel"/>
    <w:tmpl w:val="F24E44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9FA3B2D"/>
    <w:multiLevelType w:val="hybridMultilevel"/>
    <w:tmpl w:val="F7423D1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25"/>
  </w:num>
  <w:num w:numId="3">
    <w:abstractNumId w:val="22"/>
  </w:num>
  <w:num w:numId="4">
    <w:abstractNumId w:val="9"/>
  </w:num>
  <w:num w:numId="5">
    <w:abstractNumId w:val="11"/>
  </w:num>
  <w:num w:numId="6">
    <w:abstractNumId w:val="4"/>
  </w:num>
  <w:num w:numId="7">
    <w:abstractNumId w:val="2"/>
  </w:num>
  <w:num w:numId="8">
    <w:abstractNumId w:val="0"/>
  </w:num>
  <w:num w:numId="9">
    <w:abstractNumId w:val="17"/>
  </w:num>
  <w:num w:numId="10">
    <w:abstractNumId w:val="5"/>
  </w:num>
  <w:num w:numId="11">
    <w:abstractNumId w:val="20"/>
  </w:num>
  <w:num w:numId="12">
    <w:abstractNumId w:val="10"/>
  </w:num>
  <w:num w:numId="13">
    <w:abstractNumId w:val="1"/>
  </w:num>
  <w:num w:numId="14">
    <w:abstractNumId w:val="15"/>
  </w:num>
  <w:num w:numId="15">
    <w:abstractNumId w:val="19"/>
  </w:num>
  <w:num w:numId="16">
    <w:abstractNumId w:val="13"/>
  </w:num>
  <w:num w:numId="17">
    <w:abstractNumId w:val="26"/>
  </w:num>
  <w:num w:numId="18">
    <w:abstractNumId w:val="12"/>
  </w:num>
  <w:num w:numId="19">
    <w:abstractNumId w:val="27"/>
  </w:num>
  <w:num w:numId="20">
    <w:abstractNumId w:val="16"/>
  </w:num>
  <w:num w:numId="21">
    <w:abstractNumId w:val="7"/>
  </w:num>
  <w:num w:numId="22">
    <w:abstractNumId w:val="18"/>
  </w:num>
  <w:num w:numId="23">
    <w:abstractNumId w:val="6"/>
  </w:num>
  <w:num w:numId="24">
    <w:abstractNumId w:val="21"/>
  </w:num>
  <w:num w:numId="25">
    <w:abstractNumId w:val="23"/>
  </w:num>
  <w:num w:numId="26">
    <w:abstractNumId w:val="3"/>
  </w:num>
  <w:num w:numId="27">
    <w:abstractNumId w:val="24"/>
  </w:num>
  <w:num w:numId="28">
    <w:abstractNumId w:val="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Park">
    <w15:presenceInfo w15:providerId="AD" w15:userId="S::jordan.park@azzure-it.com::900c444c-b372-4ffb-93af-d192c4ed2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ctiveWritingStyle w:appName="MSWord" w:lang="en-GB"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xMzY1tzQwMza3NLRU0lEKTi0uzszPAykwrAUAleeKUSwAAAA="/>
  </w:docVars>
  <w:rsids>
    <w:rsidRoot w:val="00AB2674"/>
    <w:rsid w:val="00000DD5"/>
    <w:rsid w:val="0000252B"/>
    <w:rsid w:val="00006CE3"/>
    <w:rsid w:val="00007D02"/>
    <w:rsid w:val="00015B9E"/>
    <w:rsid w:val="00016689"/>
    <w:rsid w:val="0001702F"/>
    <w:rsid w:val="00020332"/>
    <w:rsid w:val="000228D8"/>
    <w:rsid w:val="0002444B"/>
    <w:rsid w:val="000274F6"/>
    <w:rsid w:val="0003076B"/>
    <w:rsid w:val="00030E42"/>
    <w:rsid w:val="00035F6A"/>
    <w:rsid w:val="000421EF"/>
    <w:rsid w:val="000435D2"/>
    <w:rsid w:val="00047039"/>
    <w:rsid w:val="00047C33"/>
    <w:rsid w:val="000529AC"/>
    <w:rsid w:val="000552A8"/>
    <w:rsid w:val="00055D0C"/>
    <w:rsid w:val="0007579A"/>
    <w:rsid w:val="00077CE5"/>
    <w:rsid w:val="000911DF"/>
    <w:rsid w:val="000A134A"/>
    <w:rsid w:val="000A1D73"/>
    <w:rsid w:val="000A4522"/>
    <w:rsid w:val="000A4D84"/>
    <w:rsid w:val="000B6015"/>
    <w:rsid w:val="000B7EF1"/>
    <w:rsid w:val="000C0022"/>
    <w:rsid w:val="000D1E20"/>
    <w:rsid w:val="000D26E8"/>
    <w:rsid w:val="000E2212"/>
    <w:rsid w:val="0010625C"/>
    <w:rsid w:val="00106E1C"/>
    <w:rsid w:val="00116352"/>
    <w:rsid w:val="0012183D"/>
    <w:rsid w:val="00127866"/>
    <w:rsid w:val="001325BB"/>
    <w:rsid w:val="00135E19"/>
    <w:rsid w:val="001371C3"/>
    <w:rsid w:val="001416A4"/>
    <w:rsid w:val="00154359"/>
    <w:rsid w:val="00166808"/>
    <w:rsid w:val="001755B5"/>
    <w:rsid w:val="001772F1"/>
    <w:rsid w:val="001869E4"/>
    <w:rsid w:val="00192E93"/>
    <w:rsid w:val="001A2DC0"/>
    <w:rsid w:val="001A3D89"/>
    <w:rsid w:val="001A7347"/>
    <w:rsid w:val="001B2F35"/>
    <w:rsid w:val="001C2663"/>
    <w:rsid w:val="001C2733"/>
    <w:rsid w:val="001D2AE2"/>
    <w:rsid w:val="001D36B7"/>
    <w:rsid w:val="001D5961"/>
    <w:rsid w:val="001D76B9"/>
    <w:rsid w:val="001F0E27"/>
    <w:rsid w:val="001F1DCC"/>
    <w:rsid w:val="001F4079"/>
    <w:rsid w:val="001F5448"/>
    <w:rsid w:val="00203C9E"/>
    <w:rsid w:val="0020573B"/>
    <w:rsid w:val="002062E6"/>
    <w:rsid w:val="0021784D"/>
    <w:rsid w:val="0022290D"/>
    <w:rsid w:val="002310FE"/>
    <w:rsid w:val="00232777"/>
    <w:rsid w:val="00232969"/>
    <w:rsid w:val="00235E20"/>
    <w:rsid w:val="00240107"/>
    <w:rsid w:val="00242D73"/>
    <w:rsid w:val="002446FB"/>
    <w:rsid w:val="00251441"/>
    <w:rsid w:val="002537E7"/>
    <w:rsid w:val="00253B45"/>
    <w:rsid w:val="00255168"/>
    <w:rsid w:val="0026297E"/>
    <w:rsid w:val="00267AD7"/>
    <w:rsid w:val="0028247E"/>
    <w:rsid w:val="002906B2"/>
    <w:rsid w:val="002911AF"/>
    <w:rsid w:val="00296587"/>
    <w:rsid w:val="002A1E20"/>
    <w:rsid w:val="002A63DC"/>
    <w:rsid w:val="002B0553"/>
    <w:rsid w:val="002B1DAB"/>
    <w:rsid w:val="002B4046"/>
    <w:rsid w:val="002D260D"/>
    <w:rsid w:val="002D6FFC"/>
    <w:rsid w:val="002E01DC"/>
    <w:rsid w:val="002F5BB0"/>
    <w:rsid w:val="002F7EE1"/>
    <w:rsid w:val="003036C5"/>
    <w:rsid w:val="00303B10"/>
    <w:rsid w:val="00303B79"/>
    <w:rsid w:val="0031392E"/>
    <w:rsid w:val="00315586"/>
    <w:rsid w:val="00334487"/>
    <w:rsid w:val="0033493E"/>
    <w:rsid w:val="00336535"/>
    <w:rsid w:val="00340F07"/>
    <w:rsid w:val="003416F1"/>
    <w:rsid w:val="00351EC6"/>
    <w:rsid w:val="00353BE8"/>
    <w:rsid w:val="0035713D"/>
    <w:rsid w:val="00361280"/>
    <w:rsid w:val="00371039"/>
    <w:rsid w:val="00371A49"/>
    <w:rsid w:val="00383C68"/>
    <w:rsid w:val="00384F7A"/>
    <w:rsid w:val="003859DD"/>
    <w:rsid w:val="00393DD6"/>
    <w:rsid w:val="00394B42"/>
    <w:rsid w:val="003B4D52"/>
    <w:rsid w:val="003C1568"/>
    <w:rsid w:val="003C243E"/>
    <w:rsid w:val="003D0E76"/>
    <w:rsid w:val="003F3276"/>
    <w:rsid w:val="003F6BE2"/>
    <w:rsid w:val="00400CAE"/>
    <w:rsid w:val="00403802"/>
    <w:rsid w:val="00406424"/>
    <w:rsid w:val="00427184"/>
    <w:rsid w:val="0043276B"/>
    <w:rsid w:val="00440C03"/>
    <w:rsid w:val="004501AE"/>
    <w:rsid w:val="004546FA"/>
    <w:rsid w:val="004551A8"/>
    <w:rsid w:val="00474126"/>
    <w:rsid w:val="00474346"/>
    <w:rsid w:val="0047661E"/>
    <w:rsid w:val="00480A8F"/>
    <w:rsid w:val="004833DE"/>
    <w:rsid w:val="00492455"/>
    <w:rsid w:val="004942FD"/>
    <w:rsid w:val="004A12F5"/>
    <w:rsid w:val="004C1346"/>
    <w:rsid w:val="004C78CB"/>
    <w:rsid w:val="004D0082"/>
    <w:rsid w:val="004D021C"/>
    <w:rsid w:val="004D132F"/>
    <w:rsid w:val="004D1CF7"/>
    <w:rsid w:val="004D3079"/>
    <w:rsid w:val="004D5585"/>
    <w:rsid w:val="004D5E0F"/>
    <w:rsid w:val="004E1717"/>
    <w:rsid w:val="004E2F81"/>
    <w:rsid w:val="004E610A"/>
    <w:rsid w:val="004E733E"/>
    <w:rsid w:val="004F0DDB"/>
    <w:rsid w:val="00501E5A"/>
    <w:rsid w:val="00502D1E"/>
    <w:rsid w:val="005051FD"/>
    <w:rsid w:val="0050692A"/>
    <w:rsid w:val="0051628D"/>
    <w:rsid w:val="005166F4"/>
    <w:rsid w:val="005168B3"/>
    <w:rsid w:val="005169B4"/>
    <w:rsid w:val="00523C6A"/>
    <w:rsid w:val="00530F3C"/>
    <w:rsid w:val="005313FE"/>
    <w:rsid w:val="00532130"/>
    <w:rsid w:val="00534B14"/>
    <w:rsid w:val="0053754A"/>
    <w:rsid w:val="00541BAC"/>
    <w:rsid w:val="00544D85"/>
    <w:rsid w:val="00547757"/>
    <w:rsid w:val="0055173B"/>
    <w:rsid w:val="00554B4F"/>
    <w:rsid w:val="00561526"/>
    <w:rsid w:val="00575CB1"/>
    <w:rsid w:val="00577517"/>
    <w:rsid w:val="005920D6"/>
    <w:rsid w:val="00597020"/>
    <w:rsid w:val="005979B5"/>
    <w:rsid w:val="005A4C0B"/>
    <w:rsid w:val="005A53AF"/>
    <w:rsid w:val="005A69A0"/>
    <w:rsid w:val="005A7072"/>
    <w:rsid w:val="005B0A24"/>
    <w:rsid w:val="005B47D6"/>
    <w:rsid w:val="005B736C"/>
    <w:rsid w:val="005C6888"/>
    <w:rsid w:val="005D3A49"/>
    <w:rsid w:val="005D5604"/>
    <w:rsid w:val="005D6877"/>
    <w:rsid w:val="005E38E2"/>
    <w:rsid w:val="005F12DC"/>
    <w:rsid w:val="005F35C3"/>
    <w:rsid w:val="005F4E41"/>
    <w:rsid w:val="00604BF6"/>
    <w:rsid w:val="00610FFA"/>
    <w:rsid w:val="0061118E"/>
    <w:rsid w:val="00612400"/>
    <w:rsid w:val="0062592F"/>
    <w:rsid w:val="00625A41"/>
    <w:rsid w:val="00625D8D"/>
    <w:rsid w:val="006326DC"/>
    <w:rsid w:val="00634E84"/>
    <w:rsid w:val="006420DA"/>
    <w:rsid w:val="00643D1D"/>
    <w:rsid w:val="00644A04"/>
    <w:rsid w:val="00645109"/>
    <w:rsid w:val="006470BB"/>
    <w:rsid w:val="006503CA"/>
    <w:rsid w:val="00654601"/>
    <w:rsid w:val="0066054B"/>
    <w:rsid w:val="00661518"/>
    <w:rsid w:val="00666077"/>
    <w:rsid w:val="00674267"/>
    <w:rsid w:val="006767AD"/>
    <w:rsid w:val="00677765"/>
    <w:rsid w:val="00692766"/>
    <w:rsid w:val="00696177"/>
    <w:rsid w:val="00696EC6"/>
    <w:rsid w:val="006A118D"/>
    <w:rsid w:val="006A3E29"/>
    <w:rsid w:val="006B2074"/>
    <w:rsid w:val="006B398F"/>
    <w:rsid w:val="006B65C8"/>
    <w:rsid w:val="006B6C7A"/>
    <w:rsid w:val="006C01C9"/>
    <w:rsid w:val="006C5D22"/>
    <w:rsid w:val="006C69CC"/>
    <w:rsid w:val="006D12EF"/>
    <w:rsid w:val="006D6472"/>
    <w:rsid w:val="006E0327"/>
    <w:rsid w:val="006E4318"/>
    <w:rsid w:val="006E4591"/>
    <w:rsid w:val="006E75AA"/>
    <w:rsid w:val="00703168"/>
    <w:rsid w:val="00710F28"/>
    <w:rsid w:val="00725113"/>
    <w:rsid w:val="007300FE"/>
    <w:rsid w:val="00731241"/>
    <w:rsid w:val="00735161"/>
    <w:rsid w:val="007363ED"/>
    <w:rsid w:val="007371C9"/>
    <w:rsid w:val="00745F5C"/>
    <w:rsid w:val="0077161C"/>
    <w:rsid w:val="007827F6"/>
    <w:rsid w:val="00783F98"/>
    <w:rsid w:val="007910CC"/>
    <w:rsid w:val="00791D20"/>
    <w:rsid w:val="007930E3"/>
    <w:rsid w:val="00795C37"/>
    <w:rsid w:val="007A1442"/>
    <w:rsid w:val="007B16D7"/>
    <w:rsid w:val="007B1E92"/>
    <w:rsid w:val="007B2272"/>
    <w:rsid w:val="007B309B"/>
    <w:rsid w:val="007C0055"/>
    <w:rsid w:val="007C2E09"/>
    <w:rsid w:val="007C45EA"/>
    <w:rsid w:val="007C5D0A"/>
    <w:rsid w:val="007C6D01"/>
    <w:rsid w:val="007C6E81"/>
    <w:rsid w:val="007D0962"/>
    <w:rsid w:val="007D2A02"/>
    <w:rsid w:val="007D374F"/>
    <w:rsid w:val="007E1D0F"/>
    <w:rsid w:val="007E4B46"/>
    <w:rsid w:val="007E5196"/>
    <w:rsid w:val="007E6CB9"/>
    <w:rsid w:val="0080030F"/>
    <w:rsid w:val="00816215"/>
    <w:rsid w:val="00823874"/>
    <w:rsid w:val="00823F16"/>
    <w:rsid w:val="00824341"/>
    <w:rsid w:val="0082468E"/>
    <w:rsid w:val="00830C5A"/>
    <w:rsid w:val="0085538B"/>
    <w:rsid w:val="00864A18"/>
    <w:rsid w:val="0086708C"/>
    <w:rsid w:val="00880741"/>
    <w:rsid w:val="008812D5"/>
    <w:rsid w:val="00885672"/>
    <w:rsid w:val="008940B1"/>
    <w:rsid w:val="00896631"/>
    <w:rsid w:val="008A223A"/>
    <w:rsid w:val="008A3504"/>
    <w:rsid w:val="008A5AA2"/>
    <w:rsid w:val="008A6F0E"/>
    <w:rsid w:val="008B1BF1"/>
    <w:rsid w:val="008C4848"/>
    <w:rsid w:val="008C4C96"/>
    <w:rsid w:val="008D5899"/>
    <w:rsid w:val="008D5E8B"/>
    <w:rsid w:val="008E57B5"/>
    <w:rsid w:val="008F1701"/>
    <w:rsid w:val="00900DC1"/>
    <w:rsid w:val="00904579"/>
    <w:rsid w:val="009069DD"/>
    <w:rsid w:val="00907920"/>
    <w:rsid w:val="00923064"/>
    <w:rsid w:val="0092479C"/>
    <w:rsid w:val="009333F1"/>
    <w:rsid w:val="009342FB"/>
    <w:rsid w:val="00945E3D"/>
    <w:rsid w:val="00955A6E"/>
    <w:rsid w:val="00961EFD"/>
    <w:rsid w:val="009660B5"/>
    <w:rsid w:val="00971154"/>
    <w:rsid w:val="009776CE"/>
    <w:rsid w:val="00981A21"/>
    <w:rsid w:val="009902C7"/>
    <w:rsid w:val="00991A21"/>
    <w:rsid w:val="009A0B35"/>
    <w:rsid w:val="009A67CB"/>
    <w:rsid w:val="009A7CC2"/>
    <w:rsid w:val="009B534B"/>
    <w:rsid w:val="009C2893"/>
    <w:rsid w:val="009C466D"/>
    <w:rsid w:val="009C4E23"/>
    <w:rsid w:val="009D0B3E"/>
    <w:rsid w:val="009D52D1"/>
    <w:rsid w:val="009E04DA"/>
    <w:rsid w:val="009E1C57"/>
    <w:rsid w:val="009F138F"/>
    <w:rsid w:val="009F2D06"/>
    <w:rsid w:val="009F53C3"/>
    <w:rsid w:val="009F5466"/>
    <w:rsid w:val="009F615E"/>
    <w:rsid w:val="00A00761"/>
    <w:rsid w:val="00A02B6B"/>
    <w:rsid w:val="00A042E4"/>
    <w:rsid w:val="00A07F85"/>
    <w:rsid w:val="00A145AF"/>
    <w:rsid w:val="00A238F9"/>
    <w:rsid w:val="00A27F3C"/>
    <w:rsid w:val="00A30950"/>
    <w:rsid w:val="00A309CA"/>
    <w:rsid w:val="00A408D9"/>
    <w:rsid w:val="00A44AB2"/>
    <w:rsid w:val="00A4734A"/>
    <w:rsid w:val="00A535CF"/>
    <w:rsid w:val="00A539B8"/>
    <w:rsid w:val="00A640AC"/>
    <w:rsid w:val="00A67629"/>
    <w:rsid w:val="00A76FF0"/>
    <w:rsid w:val="00A773B2"/>
    <w:rsid w:val="00A814B4"/>
    <w:rsid w:val="00A82C7A"/>
    <w:rsid w:val="00A83D7C"/>
    <w:rsid w:val="00A854A1"/>
    <w:rsid w:val="00A96DB2"/>
    <w:rsid w:val="00AA673E"/>
    <w:rsid w:val="00AB0B19"/>
    <w:rsid w:val="00AB2674"/>
    <w:rsid w:val="00AC2D9D"/>
    <w:rsid w:val="00AD19C9"/>
    <w:rsid w:val="00AD6A29"/>
    <w:rsid w:val="00AF1656"/>
    <w:rsid w:val="00AF4A55"/>
    <w:rsid w:val="00AF5742"/>
    <w:rsid w:val="00B023B7"/>
    <w:rsid w:val="00B14E95"/>
    <w:rsid w:val="00B24502"/>
    <w:rsid w:val="00B24623"/>
    <w:rsid w:val="00B3186A"/>
    <w:rsid w:val="00B34D30"/>
    <w:rsid w:val="00B36CB0"/>
    <w:rsid w:val="00B373CE"/>
    <w:rsid w:val="00B40EC3"/>
    <w:rsid w:val="00B44A67"/>
    <w:rsid w:val="00B45410"/>
    <w:rsid w:val="00B47E34"/>
    <w:rsid w:val="00B513D2"/>
    <w:rsid w:val="00B73A56"/>
    <w:rsid w:val="00B74BFC"/>
    <w:rsid w:val="00B764A8"/>
    <w:rsid w:val="00B8002C"/>
    <w:rsid w:val="00B83E9A"/>
    <w:rsid w:val="00B91F72"/>
    <w:rsid w:val="00B93382"/>
    <w:rsid w:val="00B93F58"/>
    <w:rsid w:val="00B96D7F"/>
    <w:rsid w:val="00B9779C"/>
    <w:rsid w:val="00BA5649"/>
    <w:rsid w:val="00BB4B4A"/>
    <w:rsid w:val="00BB584B"/>
    <w:rsid w:val="00BC573C"/>
    <w:rsid w:val="00BD5B27"/>
    <w:rsid w:val="00BD6222"/>
    <w:rsid w:val="00BE0927"/>
    <w:rsid w:val="00BF1816"/>
    <w:rsid w:val="00BF508C"/>
    <w:rsid w:val="00BF6920"/>
    <w:rsid w:val="00BF72CC"/>
    <w:rsid w:val="00C01432"/>
    <w:rsid w:val="00C028ED"/>
    <w:rsid w:val="00C02ED9"/>
    <w:rsid w:val="00C07A42"/>
    <w:rsid w:val="00C250A0"/>
    <w:rsid w:val="00C27BBA"/>
    <w:rsid w:val="00C32293"/>
    <w:rsid w:val="00C32330"/>
    <w:rsid w:val="00C33B75"/>
    <w:rsid w:val="00C3587F"/>
    <w:rsid w:val="00C36325"/>
    <w:rsid w:val="00C83CCC"/>
    <w:rsid w:val="00C846E7"/>
    <w:rsid w:val="00C84BFA"/>
    <w:rsid w:val="00CB2722"/>
    <w:rsid w:val="00CB2C07"/>
    <w:rsid w:val="00CC37B4"/>
    <w:rsid w:val="00CF7FFE"/>
    <w:rsid w:val="00D07529"/>
    <w:rsid w:val="00D1276B"/>
    <w:rsid w:val="00D15825"/>
    <w:rsid w:val="00D255BA"/>
    <w:rsid w:val="00D36521"/>
    <w:rsid w:val="00D41D98"/>
    <w:rsid w:val="00D452C7"/>
    <w:rsid w:val="00D51684"/>
    <w:rsid w:val="00D555AF"/>
    <w:rsid w:val="00D5680F"/>
    <w:rsid w:val="00D62245"/>
    <w:rsid w:val="00D71105"/>
    <w:rsid w:val="00D7163A"/>
    <w:rsid w:val="00D72ABB"/>
    <w:rsid w:val="00D73D69"/>
    <w:rsid w:val="00D83426"/>
    <w:rsid w:val="00D845E2"/>
    <w:rsid w:val="00D9049D"/>
    <w:rsid w:val="00D90785"/>
    <w:rsid w:val="00D90C9A"/>
    <w:rsid w:val="00D91164"/>
    <w:rsid w:val="00DA08D0"/>
    <w:rsid w:val="00DA535A"/>
    <w:rsid w:val="00DA66B3"/>
    <w:rsid w:val="00DB085E"/>
    <w:rsid w:val="00DB49D5"/>
    <w:rsid w:val="00DB5CC8"/>
    <w:rsid w:val="00DB7FA4"/>
    <w:rsid w:val="00DE09C5"/>
    <w:rsid w:val="00DE1537"/>
    <w:rsid w:val="00DE2C17"/>
    <w:rsid w:val="00DE7EC7"/>
    <w:rsid w:val="00DF09CF"/>
    <w:rsid w:val="00DF4836"/>
    <w:rsid w:val="00E058EA"/>
    <w:rsid w:val="00E1223A"/>
    <w:rsid w:val="00E2381F"/>
    <w:rsid w:val="00E25951"/>
    <w:rsid w:val="00E278B3"/>
    <w:rsid w:val="00E36AF2"/>
    <w:rsid w:val="00E419AD"/>
    <w:rsid w:val="00E60BDF"/>
    <w:rsid w:val="00E62426"/>
    <w:rsid w:val="00E67A8C"/>
    <w:rsid w:val="00E67E4A"/>
    <w:rsid w:val="00E76CF5"/>
    <w:rsid w:val="00E77373"/>
    <w:rsid w:val="00E8647F"/>
    <w:rsid w:val="00E86F44"/>
    <w:rsid w:val="00E87B79"/>
    <w:rsid w:val="00E9254E"/>
    <w:rsid w:val="00EA4A13"/>
    <w:rsid w:val="00EB2D86"/>
    <w:rsid w:val="00EC7B83"/>
    <w:rsid w:val="00ED08BD"/>
    <w:rsid w:val="00ED64BB"/>
    <w:rsid w:val="00ED68B2"/>
    <w:rsid w:val="00EE1CCA"/>
    <w:rsid w:val="00EE55EC"/>
    <w:rsid w:val="00EE64A6"/>
    <w:rsid w:val="00EE71E6"/>
    <w:rsid w:val="00F00CDE"/>
    <w:rsid w:val="00F01E83"/>
    <w:rsid w:val="00F02B00"/>
    <w:rsid w:val="00F0612A"/>
    <w:rsid w:val="00F1007B"/>
    <w:rsid w:val="00F11981"/>
    <w:rsid w:val="00F1265A"/>
    <w:rsid w:val="00F204AF"/>
    <w:rsid w:val="00F20787"/>
    <w:rsid w:val="00F25646"/>
    <w:rsid w:val="00F263B5"/>
    <w:rsid w:val="00F4126E"/>
    <w:rsid w:val="00F42D43"/>
    <w:rsid w:val="00F4437D"/>
    <w:rsid w:val="00F44E19"/>
    <w:rsid w:val="00F469BF"/>
    <w:rsid w:val="00F50397"/>
    <w:rsid w:val="00F51333"/>
    <w:rsid w:val="00F5338A"/>
    <w:rsid w:val="00F61770"/>
    <w:rsid w:val="00F627BF"/>
    <w:rsid w:val="00F632DB"/>
    <w:rsid w:val="00F63835"/>
    <w:rsid w:val="00F72195"/>
    <w:rsid w:val="00F746B3"/>
    <w:rsid w:val="00F8220D"/>
    <w:rsid w:val="00F834C9"/>
    <w:rsid w:val="00F838EA"/>
    <w:rsid w:val="00F87751"/>
    <w:rsid w:val="00F87B27"/>
    <w:rsid w:val="00F93069"/>
    <w:rsid w:val="00FC39EA"/>
    <w:rsid w:val="00FC3C61"/>
    <w:rsid w:val="00FD003E"/>
    <w:rsid w:val="00FD0A12"/>
    <w:rsid w:val="00FD40B4"/>
    <w:rsid w:val="00FE1941"/>
    <w:rsid w:val="00FE5898"/>
    <w:rsid w:val="00FF1B8E"/>
    <w:rsid w:val="00FF4854"/>
    <w:rsid w:val="0476B975"/>
    <w:rsid w:val="050F3192"/>
    <w:rsid w:val="05B0159A"/>
    <w:rsid w:val="06CC1DDF"/>
    <w:rsid w:val="06E7C116"/>
    <w:rsid w:val="0959722D"/>
    <w:rsid w:val="0A0F6DC2"/>
    <w:rsid w:val="0A5CC6BB"/>
    <w:rsid w:val="10BCDEB5"/>
    <w:rsid w:val="11159A80"/>
    <w:rsid w:val="12F4B2A1"/>
    <w:rsid w:val="140FFCEC"/>
    <w:rsid w:val="14802B13"/>
    <w:rsid w:val="14851373"/>
    <w:rsid w:val="178A81E8"/>
    <w:rsid w:val="185226E0"/>
    <w:rsid w:val="194C9BFC"/>
    <w:rsid w:val="1C2FB40C"/>
    <w:rsid w:val="1C42FC9F"/>
    <w:rsid w:val="1D66BA13"/>
    <w:rsid w:val="201FF119"/>
    <w:rsid w:val="207A991E"/>
    <w:rsid w:val="22C755A1"/>
    <w:rsid w:val="233D3D76"/>
    <w:rsid w:val="2434DFA8"/>
    <w:rsid w:val="253A8F15"/>
    <w:rsid w:val="27880172"/>
    <w:rsid w:val="27C40B0B"/>
    <w:rsid w:val="27D0534B"/>
    <w:rsid w:val="280256B4"/>
    <w:rsid w:val="2843AB39"/>
    <w:rsid w:val="28DF6454"/>
    <w:rsid w:val="29334708"/>
    <w:rsid w:val="2D87BEC9"/>
    <w:rsid w:val="2E9C4758"/>
    <w:rsid w:val="30E2466A"/>
    <w:rsid w:val="31C889A9"/>
    <w:rsid w:val="32ABF2FA"/>
    <w:rsid w:val="346E20B4"/>
    <w:rsid w:val="347FCCB8"/>
    <w:rsid w:val="370757B8"/>
    <w:rsid w:val="3BA4C4E8"/>
    <w:rsid w:val="3CD8ED8C"/>
    <w:rsid w:val="4282C0C0"/>
    <w:rsid w:val="43808C72"/>
    <w:rsid w:val="446CC5B6"/>
    <w:rsid w:val="4535C6ED"/>
    <w:rsid w:val="45D09DE1"/>
    <w:rsid w:val="493D0FAB"/>
    <w:rsid w:val="4ACD4482"/>
    <w:rsid w:val="4C1BE560"/>
    <w:rsid w:val="54C6EBEB"/>
    <w:rsid w:val="558B2DA8"/>
    <w:rsid w:val="5620351D"/>
    <w:rsid w:val="57A7C36F"/>
    <w:rsid w:val="5CDC7D0E"/>
    <w:rsid w:val="5D8FC1F5"/>
    <w:rsid w:val="5DBFE358"/>
    <w:rsid w:val="5E2C8B38"/>
    <w:rsid w:val="60B08F1F"/>
    <w:rsid w:val="619F3C7B"/>
    <w:rsid w:val="61D3E49C"/>
    <w:rsid w:val="623AF501"/>
    <w:rsid w:val="644B0DDA"/>
    <w:rsid w:val="65D32B76"/>
    <w:rsid w:val="67F24316"/>
    <w:rsid w:val="68CFB72D"/>
    <w:rsid w:val="6A8BAAAC"/>
    <w:rsid w:val="6B9E816D"/>
    <w:rsid w:val="6CE5ACA4"/>
    <w:rsid w:val="6CF1CA53"/>
    <w:rsid w:val="6E3F43EF"/>
    <w:rsid w:val="6F77D46A"/>
    <w:rsid w:val="73E70FC3"/>
    <w:rsid w:val="753C5227"/>
    <w:rsid w:val="75E21194"/>
    <w:rsid w:val="77AF07FD"/>
    <w:rsid w:val="79B8D1B9"/>
    <w:rsid w:val="7D14E913"/>
    <w:rsid w:val="7D70A5F2"/>
    <w:rsid w:val="7DCC64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3B7F9"/>
  <w15:chartTrackingRefBased/>
  <w15:docId w15:val="{E130D49F-F09A-4A2C-ADCE-BBFDF2CD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770"/>
    <w:rPr>
      <w:rFonts w:ascii="Segoe UI Light" w:hAnsi="Segoe UI Light" w:cs="Segoe UI Light"/>
    </w:rPr>
  </w:style>
  <w:style w:type="paragraph" w:styleId="Heading1">
    <w:name w:val="heading 1"/>
    <w:basedOn w:val="Normal"/>
    <w:next w:val="Normal"/>
    <w:link w:val="Heading1Char"/>
    <w:uiPriority w:val="9"/>
    <w:qFormat/>
    <w:rsid w:val="00ED64BB"/>
    <w:pPr>
      <w:keepNext/>
      <w:keepLines/>
      <w:spacing w:before="240" w:after="320"/>
      <w:outlineLvl w:val="0"/>
    </w:pPr>
    <w:rPr>
      <w:rFonts w:eastAsiaTheme="majorEastAsia"/>
      <w:color w:val="7030A0"/>
      <w:sz w:val="32"/>
      <w:szCs w:val="32"/>
    </w:rPr>
  </w:style>
  <w:style w:type="paragraph" w:styleId="Heading2">
    <w:name w:val="heading 2"/>
    <w:basedOn w:val="Normal"/>
    <w:next w:val="Normal"/>
    <w:link w:val="Heading2Char"/>
    <w:uiPriority w:val="9"/>
    <w:unhideWhenUsed/>
    <w:qFormat/>
    <w:rsid w:val="00ED64BB"/>
    <w:pPr>
      <w:keepNext/>
      <w:keepLines/>
      <w:spacing w:before="440" w:after="40" w:line="360" w:lineRule="auto"/>
      <w:outlineLvl w:val="1"/>
    </w:pPr>
    <w:rPr>
      <w:rFonts w:eastAsiaTheme="majorEastAsia"/>
      <w:color w:val="7030A0"/>
      <w:sz w:val="26"/>
      <w:szCs w:val="26"/>
    </w:rPr>
  </w:style>
  <w:style w:type="paragraph" w:styleId="Heading3">
    <w:name w:val="heading 3"/>
    <w:basedOn w:val="Normal"/>
    <w:next w:val="Normal"/>
    <w:link w:val="Heading3Char"/>
    <w:uiPriority w:val="9"/>
    <w:unhideWhenUsed/>
    <w:qFormat/>
    <w:rsid w:val="006420DA"/>
    <w:pPr>
      <w:keepNext/>
      <w:keepLines/>
      <w:spacing w:before="320" w:after="40"/>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4BB"/>
    <w:rPr>
      <w:rFonts w:ascii="Segoe UI Light" w:eastAsiaTheme="majorEastAsia" w:hAnsi="Segoe UI Light" w:cs="Segoe UI Light"/>
      <w:color w:val="7030A0"/>
      <w:sz w:val="32"/>
      <w:szCs w:val="32"/>
    </w:rPr>
  </w:style>
  <w:style w:type="paragraph" w:styleId="ListParagraph">
    <w:name w:val="List Paragraph"/>
    <w:basedOn w:val="Normal"/>
    <w:link w:val="ListParagraphChar"/>
    <w:uiPriority w:val="34"/>
    <w:qFormat/>
    <w:rsid w:val="00F61770"/>
    <w:pPr>
      <w:numPr>
        <w:numId w:val="1"/>
      </w:numPr>
      <w:contextualSpacing/>
    </w:pPr>
  </w:style>
  <w:style w:type="paragraph" w:styleId="Title">
    <w:name w:val="Title"/>
    <w:basedOn w:val="Normal"/>
    <w:next w:val="Normal"/>
    <w:link w:val="TitleChar"/>
    <w:uiPriority w:val="10"/>
    <w:qFormat/>
    <w:rsid w:val="000C0022"/>
    <w:pPr>
      <w:spacing w:after="0" w:line="240" w:lineRule="auto"/>
      <w:contextualSpacing/>
    </w:pPr>
    <w:rPr>
      <w:rFonts w:eastAsiaTheme="majorEastAsia"/>
      <w:spacing w:val="-10"/>
      <w:kern w:val="28"/>
      <w:sz w:val="72"/>
      <w:szCs w:val="56"/>
    </w:rPr>
  </w:style>
  <w:style w:type="character" w:customStyle="1" w:styleId="TitleChar">
    <w:name w:val="Title Char"/>
    <w:basedOn w:val="DefaultParagraphFont"/>
    <w:link w:val="Title"/>
    <w:uiPriority w:val="10"/>
    <w:rsid w:val="000C0022"/>
    <w:rPr>
      <w:rFonts w:ascii="Segoe UI Light" w:eastAsiaTheme="majorEastAsia" w:hAnsi="Segoe UI Light" w:cs="Segoe UI Light"/>
      <w:spacing w:val="-10"/>
      <w:kern w:val="28"/>
      <w:sz w:val="72"/>
      <w:szCs w:val="56"/>
    </w:rPr>
  </w:style>
  <w:style w:type="character" w:customStyle="1" w:styleId="Heading2Char">
    <w:name w:val="Heading 2 Char"/>
    <w:basedOn w:val="DefaultParagraphFont"/>
    <w:link w:val="Heading2"/>
    <w:uiPriority w:val="9"/>
    <w:rsid w:val="00ED64BB"/>
    <w:rPr>
      <w:rFonts w:ascii="Segoe UI Light" w:eastAsiaTheme="majorEastAsia" w:hAnsi="Segoe UI Light" w:cs="Segoe UI Light"/>
      <w:color w:val="7030A0"/>
      <w:sz w:val="26"/>
      <w:szCs w:val="26"/>
    </w:rPr>
  </w:style>
  <w:style w:type="table" w:styleId="TableGrid">
    <w:name w:val="Table Grid"/>
    <w:basedOn w:val="TableNormal"/>
    <w:uiPriority w:val="39"/>
    <w:rsid w:val="0064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2FD"/>
    <w:rPr>
      <w:color w:val="0563C1" w:themeColor="hyperlink"/>
      <w:u w:val="single"/>
    </w:rPr>
  </w:style>
  <w:style w:type="paragraph" w:styleId="NoSpacing">
    <w:name w:val="No Spacing"/>
    <w:basedOn w:val="Normal"/>
    <w:link w:val="NoSpacingChar"/>
    <w:uiPriority w:val="1"/>
    <w:qFormat/>
    <w:rsid w:val="006420DA"/>
    <w:pPr>
      <w:spacing w:after="0"/>
    </w:pPr>
  </w:style>
  <w:style w:type="character" w:customStyle="1" w:styleId="NoSpacingChar">
    <w:name w:val="No Spacing Char"/>
    <w:basedOn w:val="DefaultParagraphFont"/>
    <w:link w:val="NoSpacing"/>
    <w:uiPriority w:val="1"/>
    <w:rsid w:val="006420DA"/>
    <w:rPr>
      <w:rFonts w:ascii="Segoe UI Light" w:hAnsi="Segoe UI Light" w:cs="Segoe UI Light"/>
    </w:rPr>
  </w:style>
  <w:style w:type="paragraph" w:styleId="TOCHeading">
    <w:name w:val="TOC Heading"/>
    <w:basedOn w:val="Heading1"/>
    <w:next w:val="Normal"/>
    <w:uiPriority w:val="39"/>
    <w:unhideWhenUsed/>
    <w:qFormat/>
    <w:rsid w:val="006E4591"/>
  </w:style>
  <w:style w:type="paragraph" w:styleId="TOC1">
    <w:name w:val="toc 1"/>
    <w:basedOn w:val="Normal"/>
    <w:next w:val="Normal"/>
    <w:autoRedefine/>
    <w:uiPriority w:val="39"/>
    <w:unhideWhenUsed/>
    <w:rsid w:val="0092479C"/>
    <w:pPr>
      <w:spacing w:after="100"/>
    </w:pPr>
  </w:style>
  <w:style w:type="paragraph" w:styleId="TOC2">
    <w:name w:val="toc 2"/>
    <w:basedOn w:val="Normal"/>
    <w:next w:val="Normal"/>
    <w:autoRedefine/>
    <w:uiPriority w:val="39"/>
    <w:unhideWhenUsed/>
    <w:rsid w:val="0092479C"/>
    <w:pPr>
      <w:spacing w:after="100"/>
      <w:ind w:left="220"/>
    </w:pPr>
  </w:style>
  <w:style w:type="table" w:styleId="GridTable2-Accent1">
    <w:name w:val="Grid Table 2 Accent 1"/>
    <w:basedOn w:val="TableNormal"/>
    <w:uiPriority w:val="47"/>
    <w:rsid w:val="0082468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253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B45"/>
    <w:rPr>
      <w:rFonts w:ascii="Segoe UI" w:hAnsi="Segoe UI" w:cs="Segoe UI"/>
      <w:sz w:val="18"/>
      <w:szCs w:val="18"/>
    </w:rPr>
  </w:style>
  <w:style w:type="character" w:styleId="PlaceholderText">
    <w:name w:val="Placeholder Text"/>
    <w:basedOn w:val="DefaultParagraphFont"/>
    <w:uiPriority w:val="99"/>
    <w:semiHidden/>
    <w:rsid w:val="00EB2D86"/>
    <w:rPr>
      <w:color w:val="808080"/>
    </w:rPr>
  </w:style>
  <w:style w:type="paragraph" w:styleId="Header">
    <w:name w:val="header"/>
    <w:basedOn w:val="Normal"/>
    <w:link w:val="HeaderChar"/>
    <w:uiPriority w:val="99"/>
    <w:unhideWhenUsed/>
    <w:rsid w:val="00642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0DA"/>
    <w:rPr>
      <w:rFonts w:ascii="Segoe UI Light" w:hAnsi="Segoe UI Light" w:cs="Segoe UI Light"/>
    </w:rPr>
  </w:style>
  <w:style w:type="paragraph" w:styleId="Footer">
    <w:name w:val="footer"/>
    <w:basedOn w:val="Normal"/>
    <w:link w:val="FooterChar"/>
    <w:uiPriority w:val="99"/>
    <w:unhideWhenUsed/>
    <w:rsid w:val="00642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0DA"/>
    <w:rPr>
      <w:rFonts w:ascii="Segoe UI Light" w:hAnsi="Segoe UI Light" w:cs="Segoe UI Light"/>
    </w:rPr>
  </w:style>
  <w:style w:type="character" w:customStyle="1" w:styleId="Heading3Char">
    <w:name w:val="Heading 3 Char"/>
    <w:basedOn w:val="DefaultParagraphFont"/>
    <w:link w:val="Heading3"/>
    <w:uiPriority w:val="9"/>
    <w:rsid w:val="006420DA"/>
    <w:rPr>
      <w:rFonts w:asciiTheme="majorHAnsi" w:eastAsiaTheme="majorEastAsia" w:hAnsiTheme="majorHAnsi" w:cstheme="majorBidi"/>
      <w:color w:val="2E74B5" w:themeColor="accent1" w:themeShade="BF"/>
      <w:sz w:val="24"/>
      <w:szCs w:val="24"/>
    </w:rPr>
  </w:style>
  <w:style w:type="paragraph" w:styleId="TOC3">
    <w:name w:val="toc 3"/>
    <w:basedOn w:val="Normal"/>
    <w:next w:val="Normal"/>
    <w:autoRedefine/>
    <w:uiPriority w:val="39"/>
    <w:unhideWhenUsed/>
    <w:rsid w:val="006420DA"/>
    <w:pPr>
      <w:spacing w:after="100"/>
      <w:ind w:left="440"/>
    </w:pPr>
  </w:style>
  <w:style w:type="character" w:styleId="Emphasis">
    <w:name w:val="Emphasis"/>
    <w:basedOn w:val="DefaultParagraphFont"/>
    <w:uiPriority w:val="20"/>
    <w:qFormat/>
    <w:rsid w:val="006420DA"/>
    <w:rPr>
      <w:i/>
      <w:iCs/>
    </w:rPr>
  </w:style>
  <w:style w:type="paragraph" w:customStyle="1" w:styleId="TableNormal1">
    <w:name w:val="Table Normal1"/>
    <w:basedOn w:val="Normal"/>
    <w:rsid w:val="009660B5"/>
    <w:pPr>
      <w:spacing w:before="60" w:after="60" w:line="264" w:lineRule="auto"/>
    </w:pPr>
    <w:rPr>
      <w:rFonts w:ascii="Arial Narrow" w:eastAsia="Arial Narrow" w:hAnsi="Arial Narrow" w:cs="Arial Narrow"/>
      <w:sz w:val="18"/>
      <w:szCs w:val="18"/>
      <w:lang w:val="en-US" w:eastAsia="ja-JP"/>
    </w:rPr>
  </w:style>
  <w:style w:type="paragraph" w:customStyle="1" w:styleId="NumHeading2">
    <w:name w:val="Num Heading 2"/>
    <w:basedOn w:val="Heading2"/>
    <w:next w:val="Normal"/>
    <w:rsid w:val="009660B5"/>
    <w:pPr>
      <w:tabs>
        <w:tab w:val="num" w:pos="794"/>
      </w:tabs>
      <w:spacing w:before="200" w:after="0" w:line="276" w:lineRule="auto"/>
      <w:ind w:left="794" w:hanging="794"/>
    </w:pPr>
    <w:rPr>
      <w:rFonts w:ascii="Calibri" w:hAnsi="Calibri" w:cstheme="majorBidi"/>
      <w:bCs/>
      <w:i/>
      <w:color w:val="4F81BD"/>
      <w:sz w:val="36"/>
      <w:lang w:val="en-AU"/>
    </w:rPr>
  </w:style>
  <w:style w:type="paragraph" w:customStyle="1" w:styleId="HeadingAppendixOld">
    <w:name w:val="Heading Appendix Old"/>
    <w:basedOn w:val="Normal"/>
    <w:next w:val="Normal"/>
    <w:rsid w:val="009660B5"/>
    <w:pPr>
      <w:keepNext/>
      <w:pageBreakBefore/>
      <w:tabs>
        <w:tab w:val="num" w:pos="2155"/>
      </w:tabs>
      <w:spacing w:after="200" w:line="276" w:lineRule="auto"/>
      <w:ind w:left="2155" w:hanging="2155"/>
    </w:pPr>
    <w:rPr>
      <w:rFonts w:ascii="Arial Black" w:eastAsia="Arial Black" w:hAnsi="Arial Black" w:cs="Arial Black"/>
      <w:smallCaps/>
      <w:color w:val="333333"/>
      <w:sz w:val="32"/>
      <w:szCs w:val="32"/>
      <w:lang w:val="en-AU"/>
    </w:rPr>
  </w:style>
  <w:style w:type="paragraph" w:customStyle="1" w:styleId="HeadingPart">
    <w:name w:val="Heading Part"/>
    <w:basedOn w:val="Normal"/>
    <w:next w:val="Normal"/>
    <w:rsid w:val="009660B5"/>
    <w:pPr>
      <w:pageBreakBefore/>
      <w:tabs>
        <w:tab w:val="num" w:pos="1418"/>
      </w:tabs>
      <w:spacing w:before="480" w:after="200" w:line="276" w:lineRule="auto"/>
      <w:ind w:left="1418" w:hanging="1418"/>
      <w:outlineLvl w:val="8"/>
    </w:pPr>
    <w:rPr>
      <w:rFonts w:ascii="Arial Black" w:eastAsia="Arial Black" w:hAnsi="Arial Black" w:cs="Arial Black"/>
      <w:b/>
      <w:smallCaps/>
      <w:color w:val="333333"/>
      <w:sz w:val="32"/>
      <w:szCs w:val="32"/>
      <w:lang w:val="en-AU"/>
    </w:rPr>
  </w:style>
  <w:style w:type="paragraph" w:customStyle="1" w:styleId="Tableheading">
    <w:name w:val="Table heading"/>
    <w:basedOn w:val="Normal"/>
    <w:rsid w:val="009660B5"/>
    <w:pPr>
      <w:spacing w:before="60" w:after="60" w:line="276" w:lineRule="auto"/>
      <w:jc w:val="center"/>
    </w:pPr>
    <w:rPr>
      <w:rFonts w:asciiTheme="minorHAnsi" w:eastAsiaTheme="minorEastAsia" w:hAnsiTheme="minorHAnsi" w:cstheme="minorBidi"/>
      <w:b/>
      <w:sz w:val="20"/>
      <w:lang w:val="en-US" w:bidi="en-US"/>
    </w:rPr>
  </w:style>
  <w:style w:type="paragraph" w:customStyle="1" w:styleId="Az-Heading-3">
    <w:name w:val="Az-Heading-3"/>
    <w:basedOn w:val="NumHeading2"/>
    <w:link w:val="Az-Heading-3Char"/>
    <w:rsid w:val="009660B5"/>
    <w:pPr>
      <w:numPr>
        <w:ilvl w:val="1"/>
      </w:numPr>
      <w:tabs>
        <w:tab w:val="num" w:pos="794"/>
      </w:tabs>
      <w:ind w:left="794" w:hanging="794"/>
    </w:pPr>
    <w:rPr>
      <w:rFonts w:ascii="Segoe UI" w:hAnsi="Segoe UI"/>
      <w:sz w:val="28"/>
    </w:rPr>
  </w:style>
  <w:style w:type="character" w:customStyle="1" w:styleId="Az-Heading-3Char">
    <w:name w:val="Az-Heading-3 Char"/>
    <w:basedOn w:val="DefaultParagraphFont"/>
    <w:link w:val="Az-Heading-3"/>
    <w:rsid w:val="009660B5"/>
    <w:rPr>
      <w:rFonts w:ascii="Segoe UI" w:eastAsiaTheme="majorEastAsia" w:hAnsi="Segoe UI" w:cstheme="majorBidi"/>
      <w:bCs/>
      <w:i/>
      <w:color w:val="4F81BD"/>
      <w:sz w:val="28"/>
      <w:szCs w:val="26"/>
      <w:lang w:val="en-AU"/>
    </w:rPr>
  </w:style>
  <w:style w:type="paragraph" w:customStyle="1" w:styleId="BodyCopy">
    <w:name w:val="Body Copy"/>
    <w:basedOn w:val="Normal"/>
    <w:link w:val="BodyCopyChar"/>
    <w:rsid w:val="006E4591"/>
  </w:style>
  <w:style w:type="character" w:customStyle="1" w:styleId="BodyCopyChar">
    <w:name w:val="Body Copy Char"/>
    <w:link w:val="BodyCopy"/>
    <w:rsid w:val="006E4591"/>
    <w:rPr>
      <w:rFonts w:ascii="Segoe UI Light" w:hAnsi="Segoe UI Light" w:cs="Segoe UI Light"/>
    </w:rPr>
  </w:style>
  <w:style w:type="paragraph" w:styleId="Subtitle">
    <w:name w:val="Subtitle"/>
    <w:basedOn w:val="NoSpacing"/>
    <w:next w:val="Normal"/>
    <w:link w:val="SubtitleChar"/>
    <w:uiPriority w:val="11"/>
    <w:qFormat/>
    <w:rsid w:val="009660B5"/>
  </w:style>
  <w:style w:type="character" w:customStyle="1" w:styleId="SubtitleChar">
    <w:name w:val="Subtitle Char"/>
    <w:basedOn w:val="DefaultParagraphFont"/>
    <w:link w:val="Subtitle"/>
    <w:uiPriority w:val="11"/>
    <w:rsid w:val="009660B5"/>
    <w:rPr>
      <w:rFonts w:ascii="Segoe UI Light" w:hAnsi="Segoe UI Light" w:cs="Segoe UI Light"/>
    </w:rPr>
  </w:style>
  <w:style w:type="paragraph" w:customStyle="1" w:styleId="Style1">
    <w:name w:val="Style1"/>
    <w:basedOn w:val="Normal"/>
    <w:link w:val="Style1Char"/>
    <w:qFormat/>
    <w:rsid w:val="009660B5"/>
    <w:pPr>
      <w:spacing w:before="120" w:after="120" w:line="240" w:lineRule="auto"/>
    </w:pPr>
    <w:rPr>
      <w:noProof/>
      <w:sz w:val="20"/>
      <w:lang w:eastAsia="en-GB"/>
    </w:rPr>
  </w:style>
  <w:style w:type="character" w:customStyle="1" w:styleId="Style1Char">
    <w:name w:val="Style1 Char"/>
    <w:basedOn w:val="DefaultParagraphFont"/>
    <w:link w:val="Style1"/>
    <w:rsid w:val="009660B5"/>
    <w:rPr>
      <w:rFonts w:ascii="Segoe UI Light" w:hAnsi="Segoe UI Light" w:cs="Segoe UI Light"/>
      <w:noProof/>
      <w:sz w:val="20"/>
      <w:lang w:eastAsia="en-GB"/>
    </w:rPr>
  </w:style>
  <w:style w:type="character" w:styleId="IntenseEmphasis">
    <w:name w:val="Intense Emphasis"/>
    <w:basedOn w:val="DefaultParagraphFont"/>
    <w:uiPriority w:val="21"/>
    <w:qFormat/>
    <w:rsid w:val="00745F5C"/>
    <w:rPr>
      <w:i/>
      <w:iCs/>
      <w:color w:val="5B9BD5" w:themeColor="accent1"/>
    </w:rPr>
  </w:style>
  <w:style w:type="paragraph" w:styleId="Caption">
    <w:name w:val="caption"/>
    <w:basedOn w:val="Normal"/>
    <w:next w:val="Normal"/>
    <w:uiPriority w:val="35"/>
    <w:unhideWhenUsed/>
    <w:qFormat/>
    <w:rsid w:val="009C2893"/>
    <w:pPr>
      <w:spacing w:after="200" w:line="240" w:lineRule="auto"/>
    </w:pPr>
    <w:rPr>
      <w:i/>
      <w:iCs/>
      <w:color w:val="44546A" w:themeColor="text2"/>
      <w:sz w:val="18"/>
      <w:szCs w:val="18"/>
    </w:rPr>
  </w:style>
  <w:style w:type="table" w:customStyle="1" w:styleId="TableGrid0">
    <w:name w:val="TableGrid"/>
    <w:rsid w:val="00F72195"/>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Default">
    <w:name w:val="Default"/>
    <w:rsid w:val="00A07F85"/>
    <w:pPr>
      <w:autoSpaceDE w:val="0"/>
      <w:autoSpaceDN w:val="0"/>
      <w:adjustRightInd w:val="0"/>
      <w:spacing w:after="0" w:line="240" w:lineRule="auto"/>
    </w:pPr>
    <w:rPr>
      <w:rFonts w:ascii="Segoe UI" w:hAnsi="Segoe UI" w:cs="Segoe UI"/>
      <w:color w:val="000000"/>
      <w:sz w:val="24"/>
      <w:szCs w:val="24"/>
    </w:rPr>
  </w:style>
  <w:style w:type="table" w:styleId="ListTable5Dark-Accent1">
    <w:name w:val="List Table 5 Dark Accent 1"/>
    <w:basedOn w:val="TableNormal"/>
    <w:uiPriority w:val="50"/>
    <w:rsid w:val="002446FB"/>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istParagraphChar">
    <w:name w:val="List Paragraph Char"/>
    <w:basedOn w:val="DefaultParagraphFont"/>
    <w:link w:val="ListParagraph"/>
    <w:uiPriority w:val="34"/>
    <w:locked/>
    <w:rsid w:val="00EC7B83"/>
    <w:rPr>
      <w:rFonts w:ascii="Segoe UI Light" w:hAnsi="Segoe UI Light" w:cs="Segoe UI Light"/>
    </w:rPr>
  </w:style>
  <w:style w:type="character" w:styleId="UnresolvedMention">
    <w:name w:val="Unresolved Mention"/>
    <w:basedOn w:val="DefaultParagraphFont"/>
    <w:uiPriority w:val="99"/>
    <w:semiHidden/>
    <w:unhideWhenUsed/>
    <w:rsid w:val="00B24502"/>
    <w:rPr>
      <w:color w:val="605E5C"/>
      <w:shd w:val="clear" w:color="auto" w:fill="E1DFDD"/>
    </w:rPr>
  </w:style>
  <w:style w:type="paragraph" w:styleId="CommentText">
    <w:name w:val="annotation text"/>
    <w:basedOn w:val="Normal"/>
    <w:link w:val="CommentTextChar"/>
    <w:uiPriority w:val="99"/>
    <w:unhideWhenUsed/>
    <w:rsid w:val="00D51684"/>
    <w:pPr>
      <w:spacing w:line="240" w:lineRule="auto"/>
    </w:pPr>
    <w:rPr>
      <w:sz w:val="20"/>
      <w:szCs w:val="20"/>
    </w:rPr>
  </w:style>
  <w:style w:type="character" w:customStyle="1" w:styleId="CommentTextChar">
    <w:name w:val="Comment Text Char"/>
    <w:basedOn w:val="DefaultParagraphFont"/>
    <w:link w:val="CommentText"/>
    <w:uiPriority w:val="99"/>
    <w:rsid w:val="00D51684"/>
    <w:rPr>
      <w:rFonts w:ascii="Segoe UI Light" w:hAnsi="Segoe UI Light" w:cs="Segoe UI Light"/>
      <w:sz w:val="20"/>
      <w:szCs w:val="20"/>
    </w:rPr>
  </w:style>
  <w:style w:type="character" w:styleId="CommentReference">
    <w:name w:val="annotation reference"/>
    <w:basedOn w:val="DefaultParagraphFont"/>
    <w:uiPriority w:val="99"/>
    <w:semiHidden/>
    <w:unhideWhenUsed/>
    <w:rsid w:val="00D5168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4192">
      <w:bodyDiv w:val="1"/>
      <w:marLeft w:val="0"/>
      <w:marRight w:val="0"/>
      <w:marTop w:val="0"/>
      <w:marBottom w:val="0"/>
      <w:divBdr>
        <w:top w:val="none" w:sz="0" w:space="0" w:color="auto"/>
        <w:left w:val="none" w:sz="0" w:space="0" w:color="auto"/>
        <w:bottom w:val="none" w:sz="0" w:space="0" w:color="auto"/>
        <w:right w:val="none" w:sz="0" w:space="0" w:color="auto"/>
      </w:divBdr>
      <w:divsChild>
        <w:div w:id="1260604748">
          <w:marLeft w:val="274"/>
          <w:marRight w:val="0"/>
          <w:marTop w:val="0"/>
          <w:marBottom w:val="0"/>
          <w:divBdr>
            <w:top w:val="none" w:sz="0" w:space="0" w:color="auto"/>
            <w:left w:val="none" w:sz="0" w:space="0" w:color="auto"/>
            <w:bottom w:val="none" w:sz="0" w:space="0" w:color="auto"/>
            <w:right w:val="none" w:sz="0" w:space="0" w:color="auto"/>
          </w:divBdr>
        </w:div>
      </w:divsChild>
    </w:div>
    <w:div w:id="334577351">
      <w:bodyDiv w:val="1"/>
      <w:marLeft w:val="0"/>
      <w:marRight w:val="0"/>
      <w:marTop w:val="0"/>
      <w:marBottom w:val="0"/>
      <w:divBdr>
        <w:top w:val="none" w:sz="0" w:space="0" w:color="auto"/>
        <w:left w:val="none" w:sz="0" w:space="0" w:color="auto"/>
        <w:bottom w:val="none" w:sz="0" w:space="0" w:color="auto"/>
        <w:right w:val="none" w:sz="0" w:space="0" w:color="auto"/>
      </w:divBdr>
    </w:div>
    <w:div w:id="759376969">
      <w:bodyDiv w:val="1"/>
      <w:marLeft w:val="0"/>
      <w:marRight w:val="0"/>
      <w:marTop w:val="0"/>
      <w:marBottom w:val="0"/>
      <w:divBdr>
        <w:top w:val="none" w:sz="0" w:space="0" w:color="auto"/>
        <w:left w:val="none" w:sz="0" w:space="0" w:color="auto"/>
        <w:bottom w:val="none" w:sz="0" w:space="0" w:color="auto"/>
        <w:right w:val="none" w:sz="0" w:space="0" w:color="auto"/>
      </w:divBdr>
    </w:div>
    <w:div w:id="871456179">
      <w:bodyDiv w:val="1"/>
      <w:marLeft w:val="0"/>
      <w:marRight w:val="0"/>
      <w:marTop w:val="0"/>
      <w:marBottom w:val="0"/>
      <w:divBdr>
        <w:top w:val="none" w:sz="0" w:space="0" w:color="auto"/>
        <w:left w:val="none" w:sz="0" w:space="0" w:color="auto"/>
        <w:bottom w:val="none" w:sz="0" w:space="0" w:color="auto"/>
        <w:right w:val="none" w:sz="0" w:space="0" w:color="auto"/>
      </w:divBdr>
    </w:div>
    <w:div w:id="1024330170">
      <w:bodyDiv w:val="1"/>
      <w:marLeft w:val="0"/>
      <w:marRight w:val="0"/>
      <w:marTop w:val="0"/>
      <w:marBottom w:val="0"/>
      <w:divBdr>
        <w:top w:val="none" w:sz="0" w:space="0" w:color="auto"/>
        <w:left w:val="none" w:sz="0" w:space="0" w:color="auto"/>
        <w:bottom w:val="none" w:sz="0" w:space="0" w:color="auto"/>
        <w:right w:val="none" w:sz="0" w:space="0" w:color="auto"/>
      </w:divBdr>
    </w:div>
    <w:div w:id="1424644162">
      <w:bodyDiv w:val="1"/>
      <w:marLeft w:val="0"/>
      <w:marRight w:val="0"/>
      <w:marTop w:val="0"/>
      <w:marBottom w:val="0"/>
      <w:divBdr>
        <w:top w:val="none" w:sz="0" w:space="0" w:color="auto"/>
        <w:left w:val="none" w:sz="0" w:space="0" w:color="auto"/>
        <w:bottom w:val="none" w:sz="0" w:space="0" w:color="auto"/>
        <w:right w:val="none" w:sz="0" w:space="0" w:color="auto"/>
      </w:divBdr>
    </w:div>
    <w:div w:id="1983540062">
      <w:bodyDiv w:val="1"/>
      <w:marLeft w:val="0"/>
      <w:marRight w:val="0"/>
      <w:marTop w:val="0"/>
      <w:marBottom w:val="0"/>
      <w:divBdr>
        <w:top w:val="none" w:sz="0" w:space="0" w:color="auto"/>
        <w:left w:val="none" w:sz="0" w:space="0" w:color="auto"/>
        <w:bottom w:val="none" w:sz="0" w:space="0" w:color="auto"/>
        <w:right w:val="none" w:sz="0" w:space="0" w:color="auto"/>
      </w:divBdr>
    </w:div>
    <w:div w:id="212927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ot.damon\Desktop\Azzure%20Sales%20Proposal%20XXXXXX.dotx" TargetMode="External"/></Relationships>
</file>

<file path=word/theme/theme1.xml><?xml version="1.0" encoding="utf-8"?>
<a:theme xmlns:a="http://schemas.openxmlformats.org/drawingml/2006/main" name="Office Theme">
  <a:themeElements>
    <a:clrScheme name="Azzure Customer Colour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16th march, 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F37BBC1C5A77E4AA9015D77B2C027BE" ma:contentTypeVersion="12" ma:contentTypeDescription="Create a new document." ma:contentTypeScope="" ma:versionID="7c5441858189540a12a3b4773e86cef6">
  <xsd:schema xmlns:xsd="http://www.w3.org/2001/XMLSchema" xmlns:xs="http://www.w3.org/2001/XMLSchema" xmlns:p="http://schemas.microsoft.com/office/2006/metadata/properties" xmlns:ns3="e011de45-0caf-425a-99f1-bc8340209a97" xmlns:ns4="055e745a-8c90-4365-b39f-d71fd6d60926" targetNamespace="http://schemas.microsoft.com/office/2006/metadata/properties" ma:root="true" ma:fieldsID="87560770ed6c725513c4e05beeadc77e" ns3:_="" ns4:_="">
    <xsd:import namespace="e011de45-0caf-425a-99f1-bc8340209a97"/>
    <xsd:import namespace="055e745a-8c90-4365-b39f-d71fd6d6092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1de45-0caf-425a-99f1-bc8340209a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5e745a-8c90-4365-b39f-d71fd6d609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9CE21-E3E1-42BC-BAF7-38DA0689EED7}">
  <ds:schemaRefs>
    <ds:schemaRef ds:uri="http://schemas.openxmlformats.org/officeDocument/2006/bibliography"/>
  </ds:schemaRefs>
</ds:datastoreItem>
</file>

<file path=customXml/itemProps3.xml><?xml version="1.0" encoding="utf-8"?>
<ds:datastoreItem xmlns:ds="http://schemas.openxmlformats.org/officeDocument/2006/customXml" ds:itemID="{9BD85A02-613E-4C31-905B-D00A5A8B1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1de45-0caf-425a-99f1-bc8340209a97"/>
    <ds:schemaRef ds:uri="055e745a-8c90-4365-b39f-d71fd6d609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2601AD-4178-4D12-A86A-C6653354D3B9}">
  <ds:schemaRefs>
    <ds:schemaRef ds:uri="http://schemas.microsoft.com/sharepoint/v3/contenttype/forms"/>
  </ds:schemaRefs>
</ds:datastoreItem>
</file>

<file path=customXml/itemProps5.xml><?xml version="1.0" encoding="utf-8"?>
<ds:datastoreItem xmlns:ds="http://schemas.openxmlformats.org/officeDocument/2006/customXml" ds:itemID="{864F1FB9-0288-4ED6-BE8A-CC09C5E943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Azzure Sales Proposal XXXXXX</Template>
  <TotalTime>1601</TotalTime>
  <Pages>7</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Welcome to Support</vt:lpstr>
    </vt:vector>
  </TitlesOfParts>
  <Company>for february 2015</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Support</dc:title>
  <dc:subject>COM-01</dc:subject>
  <dc:creator>Eliot Damon</dc:creator>
  <cp:keywords>Proposal;Dynamics;ERP</cp:keywords>
  <dc:description/>
  <cp:lastModifiedBy>Jordan Park</cp:lastModifiedBy>
  <cp:revision>5</cp:revision>
  <cp:lastPrinted>2021-06-17T09:42:00Z</cp:lastPrinted>
  <dcterms:created xsi:type="dcterms:W3CDTF">2021-06-06T14:33:00Z</dcterms:created>
  <dcterms:modified xsi:type="dcterms:W3CDTF">2021-06-17T10:12:00Z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0x010100DF37BBC1C5A77E4AA9015D77B2C027BE</vt:lpwstr>
  </property>
</Properties>
</file>